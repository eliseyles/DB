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FD6" w:rsidRPr="00A4204D" w:rsidRDefault="00D75FD6" w:rsidP="00D75FD6">
      <w:pPr>
        <w:spacing w:after="0" w:line="240" w:lineRule="auto"/>
        <w:ind w:firstLine="540"/>
        <w:rPr>
          <w:rFonts w:ascii="Times New Roman" w:hAnsi="Times New Roman"/>
          <w:b/>
          <w:bCs/>
          <w:sz w:val="24"/>
          <w:szCs w:val="24"/>
          <w:lang w:eastAsia="ru-RU"/>
        </w:rPr>
      </w:pPr>
      <w:r w:rsidRPr="00A4204D">
        <w:rPr>
          <w:rFonts w:ascii="Times New Roman" w:hAnsi="Times New Roman"/>
          <w:b/>
          <w:bCs/>
          <w:sz w:val="24"/>
          <w:szCs w:val="24"/>
          <w:lang w:eastAsia="ru-RU"/>
        </w:rPr>
        <w:t>Лабораторная работа № 5.  Многотабличные запросы.</w:t>
      </w:r>
    </w:p>
    <w:p w:rsidR="00261C3F" w:rsidRPr="00A4204D" w:rsidRDefault="00261C3F" w:rsidP="000A7997">
      <w:pPr>
        <w:spacing w:after="0" w:line="240" w:lineRule="auto"/>
        <w:rPr>
          <w:rFonts w:ascii="Times New Roman" w:hAnsi="Times New Roman"/>
          <w:vanish/>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Цель работы: Получить </w:t>
      </w:r>
      <w:proofErr w:type="spellStart"/>
      <w:r w:rsidRPr="00A4204D">
        <w:rPr>
          <w:rFonts w:ascii="Times New Roman" w:hAnsi="Times New Roman"/>
          <w:bCs/>
          <w:sz w:val="24"/>
          <w:szCs w:val="24"/>
          <w:lang w:eastAsia="ru-RU"/>
        </w:rPr>
        <w:t>правктические</w:t>
      </w:r>
      <w:proofErr w:type="spellEnd"/>
      <w:r w:rsidRPr="00A4204D">
        <w:rPr>
          <w:rFonts w:ascii="Times New Roman" w:hAnsi="Times New Roman"/>
          <w:bCs/>
          <w:sz w:val="24"/>
          <w:szCs w:val="24"/>
          <w:lang w:eastAsia="ru-RU"/>
        </w:rPr>
        <w:t xml:space="preserve"> навыки формирования запросов с объединением таблиц</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25"/>
        <w:rPr>
          <w:rFonts w:ascii="Times New Roman" w:hAnsi="Times New Roman"/>
          <w:b/>
          <w:i/>
          <w:iCs/>
          <w:sz w:val="24"/>
          <w:szCs w:val="24"/>
          <w:lang w:eastAsia="ru-RU"/>
        </w:rPr>
      </w:pPr>
      <w:r w:rsidRPr="00A4204D">
        <w:rPr>
          <w:rFonts w:ascii="Times New Roman" w:hAnsi="Times New Roman"/>
          <w:b/>
          <w:i/>
          <w:iCs/>
          <w:sz w:val="24"/>
          <w:szCs w:val="24"/>
          <w:lang w:eastAsia="ru-RU"/>
        </w:rPr>
        <w:t>Краткие теоретические сведения</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Язык </w:t>
      </w:r>
      <w:proofErr w:type="spellStart"/>
      <w:r w:rsidRPr="00A4204D">
        <w:rPr>
          <w:rFonts w:ascii="Times New Roman" w:hAnsi="Times New Roman"/>
          <w:bCs/>
          <w:sz w:val="24"/>
          <w:szCs w:val="24"/>
          <w:lang w:eastAsia="ru-RU"/>
        </w:rPr>
        <w:t>Transact</w:t>
      </w:r>
      <w:proofErr w:type="spellEnd"/>
      <w:r w:rsidRPr="00A4204D">
        <w:rPr>
          <w:rFonts w:ascii="Times New Roman" w:hAnsi="Times New Roman"/>
          <w:bCs/>
          <w:sz w:val="24"/>
          <w:szCs w:val="24"/>
          <w:lang w:eastAsia="ru-RU"/>
        </w:rPr>
        <w:t>-SQL поддерживает еще три оператора вертикального соединения таблиц:</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w:t>
      </w:r>
      <w:r w:rsidRPr="00A4204D">
        <w:rPr>
          <w:rFonts w:ascii="Times New Roman" w:hAnsi="Times New Roman"/>
          <w:bCs/>
          <w:sz w:val="24"/>
          <w:szCs w:val="24"/>
          <w:lang w:eastAsia="ru-RU"/>
        </w:rPr>
        <w:tab/>
        <w:t>UNION;</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w:t>
      </w:r>
      <w:r w:rsidRPr="00A4204D">
        <w:rPr>
          <w:rFonts w:ascii="Times New Roman" w:hAnsi="Times New Roman"/>
          <w:bCs/>
          <w:sz w:val="24"/>
          <w:szCs w:val="24"/>
          <w:lang w:eastAsia="ru-RU"/>
        </w:rPr>
        <w:tab/>
        <w:t xml:space="preserve">INTERSECT; </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w:t>
      </w:r>
      <w:r w:rsidRPr="00A4204D">
        <w:rPr>
          <w:rFonts w:ascii="Times New Roman" w:hAnsi="Times New Roman"/>
          <w:bCs/>
          <w:sz w:val="24"/>
          <w:szCs w:val="24"/>
          <w:lang w:eastAsia="ru-RU"/>
        </w:rPr>
        <w:tab/>
        <w:t>EXCEPT.</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
          <w:bCs/>
          <w:sz w:val="24"/>
          <w:szCs w:val="24"/>
          <w:lang w:eastAsia="ru-RU"/>
        </w:rPr>
      </w:pPr>
      <w:r w:rsidRPr="00A4204D">
        <w:rPr>
          <w:rFonts w:ascii="Times New Roman" w:hAnsi="Times New Roman"/>
          <w:b/>
          <w:bCs/>
          <w:sz w:val="24"/>
          <w:szCs w:val="24"/>
          <w:lang w:eastAsia="ru-RU"/>
        </w:rPr>
        <w:t>Оператор UNION</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Оператор объединяет результаты двух или более запросов в один результирующий набор, в который входят все строки, принадлежащие всем запросам в объединении. Соответственно, результатом объединения двух таблиц является новая таблица, содержащая все строки, входящие в одну из исходных таблиц или в обе эти таблицы.</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Общая форма оператора UNION имеет вид:</w:t>
      </w:r>
    </w:p>
    <w:p w:rsidR="00D75FD6" w:rsidRPr="00A4204D" w:rsidRDefault="00D75FD6" w:rsidP="00D75FD6">
      <w:pPr>
        <w:spacing w:after="0" w:line="240" w:lineRule="auto"/>
        <w:rPr>
          <w:rFonts w:ascii="Times New Roman" w:hAnsi="Times New Roman"/>
          <w:bCs/>
          <w:sz w:val="24"/>
          <w:szCs w:val="24"/>
          <w:lang w:val="en-US" w:eastAsia="ru-RU"/>
        </w:rPr>
      </w:pPr>
      <w:r w:rsidRPr="00A4204D">
        <w:rPr>
          <w:rFonts w:ascii="Times New Roman" w:hAnsi="Times New Roman"/>
          <w:bCs/>
          <w:sz w:val="24"/>
          <w:szCs w:val="24"/>
          <w:lang w:val="en-US" w:eastAsia="ru-RU"/>
        </w:rPr>
        <w:t>SELECT_1 UNION [ALL] select_2 {[UNION [ALL] select_3]}...</w:t>
      </w:r>
    </w:p>
    <w:p w:rsidR="00D75FD6" w:rsidRPr="00A4204D" w:rsidRDefault="00D75FD6" w:rsidP="00D75FD6">
      <w:pPr>
        <w:spacing w:after="0" w:line="240" w:lineRule="auto"/>
        <w:ind w:firstLine="540"/>
        <w:rPr>
          <w:rFonts w:ascii="Times New Roman" w:hAnsi="Times New Roman"/>
          <w:bCs/>
          <w:sz w:val="24"/>
          <w:szCs w:val="24"/>
          <w:lang w:val="en-US"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Параметры </w:t>
      </w:r>
      <w:r w:rsidRPr="00A4204D">
        <w:rPr>
          <w:rFonts w:ascii="Times New Roman" w:hAnsi="Times New Roman"/>
          <w:bCs/>
          <w:sz w:val="24"/>
          <w:szCs w:val="24"/>
          <w:lang w:val="en-US" w:eastAsia="ru-RU"/>
        </w:rPr>
        <w:t>SELECT</w:t>
      </w:r>
      <w:r w:rsidRPr="00A4204D">
        <w:rPr>
          <w:rFonts w:ascii="Times New Roman" w:hAnsi="Times New Roman"/>
          <w:bCs/>
          <w:sz w:val="24"/>
          <w:szCs w:val="24"/>
          <w:lang w:eastAsia="ru-RU"/>
        </w:rPr>
        <w:t xml:space="preserve">_1, </w:t>
      </w:r>
      <w:r w:rsidRPr="00A4204D">
        <w:rPr>
          <w:rFonts w:ascii="Times New Roman" w:hAnsi="Times New Roman"/>
          <w:bCs/>
          <w:sz w:val="24"/>
          <w:szCs w:val="24"/>
          <w:lang w:val="en-US" w:eastAsia="ru-RU"/>
        </w:rPr>
        <w:t>SELECT</w:t>
      </w:r>
      <w:r w:rsidRPr="00A4204D">
        <w:rPr>
          <w:rFonts w:ascii="Times New Roman" w:hAnsi="Times New Roman"/>
          <w:bCs/>
          <w:sz w:val="24"/>
          <w:szCs w:val="24"/>
          <w:lang w:eastAsia="ru-RU"/>
        </w:rPr>
        <w:t>_2, ... представляют собой инструкции SELECT, которые создают объединение. Если используется параметр ALL, отображаются все строки, включая дубликаты. В операторе UNION параметр ALL имеет то же самое значение, что и в списке выбора SELECT, но с одним отличием: для списка выбора SELECT этот параметр применяется по умолчанию, а для оператора UNION его нужно указывать явно.</w:t>
      </w:r>
    </w:p>
    <w:p w:rsidR="00D75FD6" w:rsidRPr="00A4204D" w:rsidRDefault="00D75FD6" w:rsidP="000A7997">
      <w:pPr>
        <w:spacing w:after="0" w:line="240" w:lineRule="auto"/>
        <w:rPr>
          <w:rFonts w:ascii="Times New Roman" w:hAnsi="Times New Roman"/>
          <w:vanish/>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Пример 5.1. Объединение таблиц с помощью инструкции UNION</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USE sample;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SELECT domicile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FROM employee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UNION</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SELECT location</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FROM department;</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Результат выполнения этого запроса:</w:t>
      </w:r>
    </w:p>
    <w:p w:rsidR="00D75FD6" w:rsidRPr="00A4204D" w:rsidRDefault="00D75FD6" w:rsidP="00D75FD6">
      <w:pPr>
        <w:spacing w:after="0" w:line="240" w:lineRule="auto"/>
        <w:ind w:firstLine="540"/>
        <w:rPr>
          <w:rFonts w:ascii="Times New Roman" w:hAnsi="Times New Roman"/>
          <w:bCs/>
          <w:sz w:val="24"/>
          <w:szCs w:val="24"/>
          <w:lang w:eastAsia="ru-RU"/>
        </w:rPr>
      </w:pPr>
    </w:p>
    <w:tbl>
      <w:tblPr>
        <w:tblStyle w:val="af4"/>
        <w:tblW w:w="0" w:type="auto"/>
        <w:tblLook w:val="04A0" w:firstRow="1" w:lastRow="0" w:firstColumn="1" w:lastColumn="0" w:noHBand="0" w:noVBand="1"/>
      </w:tblPr>
      <w:tblGrid>
        <w:gridCol w:w="1696"/>
      </w:tblGrid>
      <w:tr w:rsidR="00D75FD6" w:rsidRPr="00A4204D" w:rsidTr="007340E2">
        <w:tc>
          <w:tcPr>
            <w:tcW w:w="1696" w:type="dxa"/>
          </w:tcPr>
          <w:p w:rsidR="00D75FD6" w:rsidRPr="00A4204D" w:rsidRDefault="00D75FD6" w:rsidP="007340E2">
            <w:pPr>
              <w:jc w:val="center"/>
              <w:rPr>
                <w:rFonts w:ascii="Times New Roman" w:hAnsi="Times New Roman"/>
                <w:b/>
                <w:bCs/>
                <w:sz w:val="24"/>
                <w:szCs w:val="24"/>
                <w:lang w:eastAsia="ru-RU"/>
              </w:rPr>
            </w:pPr>
            <w:proofErr w:type="spellStart"/>
            <w:r w:rsidRPr="00A4204D">
              <w:rPr>
                <w:rFonts w:ascii="Times New Roman" w:hAnsi="Times New Roman"/>
                <w:b/>
                <w:bCs/>
                <w:sz w:val="24"/>
                <w:szCs w:val="24"/>
                <w:lang w:eastAsia="ru-RU"/>
              </w:rPr>
              <w:t>Domicile</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San</w:t>
            </w:r>
            <w:proofErr w:type="spellEnd"/>
            <w:r w:rsidRPr="00A4204D">
              <w:rPr>
                <w:rFonts w:ascii="Times New Roman" w:hAnsi="Times New Roman"/>
                <w:bCs/>
                <w:sz w:val="24"/>
                <w:szCs w:val="24"/>
                <w:lang w:eastAsia="ru-RU"/>
              </w:rPr>
              <w:t xml:space="preserve"> </w:t>
            </w:r>
            <w:proofErr w:type="spellStart"/>
            <w:r w:rsidRPr="00A4204D">
              <w:rPr>
                <w:rFonts w:ascii="Times New Roman" w:hAnsi="Times New Roman"/>
                <w:bCs/>
                <w:sz w:val="24"/>
                <w:szCs w:val="24"/>
                <w:lang w:eastAsia="ru-RU"/>
              </w:rPr>
              <w:t>Antonio</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Houston</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Portland</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Tacoma</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Seattle</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Dallas</w:t>
            </w:r>
            <w:proofErr w:type="spellEnd"/>
          </w:p>
        </w:tc>
      </w:tr>
    </w:tbl>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Объединять с помощью инструкции UNION можно только совместимые таблицы. Под совместимыми таблицами имеется в виду, что оба списка столбцов выборки должны содержать одинаковое число столбцов, а соответствующие столбцы должны иметь совместимые типы данных. </w:t>
      </w:r>
      <w:r w:rsidRPr="00A4204D">
        <w:rPr>
          <w:rFonts w:ascii="Times New Roman" w:hAnsi="Times New Roman"/>
          <w:bCs/>
          <w:sz w:val="24"/>
          <w:szCs w:val="24"/>
          <w:lang w:eastAsia="ru-RU"/>
        </w:rPr>
        <w:cr/>
        <w:t>Результат объединения можно упорядочить, только используя предложение ORDER BY в последней инструкции SELECT, как это показано в примере 5.2. Предложения GROUP BY и HAVING можно применять с отдельными инструкциями SELECT, но не в самом объединении.</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Пример 5.2. Упорядочивание результатов объединения двух таблиц</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USE sample;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FROM employee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dept_no</w:t>
      </w:r>
      <w:proofErr w:type="spellEnd"/>
      <w:r w:rsidRPr="00A4204D">
        <w:rPr>
          <w:rFonts w:ascii="Times New Roman" w:hAnsi="Times New Roman"/>
          <w:bCs/>
          <w:sz w:val="24"/>
          <w:szCs w:val="24"/>
          <w:lang w:val="en-US" w:eastAsia="ru-RU"/>
        </w:rPr>
        <w:t xml:space="preserve"> = 'd1'</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UNION</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FROM </w:t>
      </w:r>
      <w:proofErr w:type="spellStart"/>
      <w:r w:rsidRPr="00A4204D">
        <w:rPr>
          <w:rFonts w:ascii="Times New Roman" w:hAnsi="Times New Roman"/>
          <w:bCs/>
          <w:sz w:val="24"/>
          <w:szCs w:val="24"/>
          <w:lang w:val="en-US" w:eastAsia="ru-RU"/>
        </w:rPr>
        <w:t>works_on</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enter_date</w:t>
      </w:r>
      <w:proofErr w:type="spellEnd"/>
      <w:r w:rsidRPr="00A4204D">
        <w:rPr>
          <w:rFonts w:ascii="Times New Roman" w:hAnsi="Times New Roman"/>
          <w:bCs/>
          <w:sz w:val="24"/>
          <w:szCs w:val="24"/>
          <w:lang w:val="en-US" w:eastAsia="ru-RU"/>
        </w:rPr>
        <w:t xml:space="preserve"> &lt; '01.01.2007'</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ORDER BY 1;</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Запрос в примере 5.2 осуществляет выборку сотрудников, которые или работают в отделе d1, или начали работать над проектом до 1 января 2007 г. Этот запрос возвращает следующий результат:</w:t>
      </w:r>
    </w:p>
    <w:p w:rsidR="00D75FD6" w:rsidRPr="00A4204D" w:rsidRDefault="00D75FD6" w:rsidP="00D75FD6">
      <w:pPr>
        <w:spacing w:after="0" w:line="240" w:lineRule="auto"/>
        <w:ind w:firstLine="540"/>
        <w:rPr>
          <w:rFonts w:ascii="Times New Roman" w:hAnsi="Times New Roman"/>
          <w:bCs/>
          <w:sz w:val="24"/>
          <w:szCs w:val="24"/>
          <w:lang w:eastAsia="ru-RU"/>
        </w:rPr>
      </w:pPr>
    </w:p>
    <w:tbl>
      <w:tblPr>
        <w:tblStyle w:val="af4"/>
        <w:tblW w:w="0" w:type="auto"/>
        <w:tblLook w:val="04A0" w:firstRow="1" w:lastRow="0" w:firstColumn="1" w:lastColumn="0" w:noHBand="0" w:noVBand="1"/>
      </w:tblPr>
      <w:tblGrid>
        <w:gridCol w:w="1271"/>
      </w:tblGrid>
      <w:tr w:rsidR="00D75FD6" w:rsidRPr="00A4204D" w:rsidTr="007340E2">
        <w:tc>
          <w:tcPr>
            <w:tcW w:w="1271" w:type="dxa"/>
          </w:tcPr>
          <w:p w:rsidR="00D75FD6" w:rsidRPr="00A4204D" w:rsidRDefault="00D75FD6" w:rsidP="007340E2">
            <w:pPr>
              <w:jc w:val="center"/>
              <w:rPr>
                <w:rFonts w:ascii="Times New Roman" w:hAnsi="Times New Roman"/>
                <w:b/>
                <w:bCs/>
                <w:sz w:val="24"/>
                <w:szCs w:val="24"/>
                <w:lang w:eastAsia="ru-RU"/>
              </w:rPr>
            </w:pPr>
            <w:proofErr w:type="spellStart"/>
            <w:r w:rsidRPr="00A4204D">
              <w:rPr>
                <w:rFonts w:ascii="Times New Roman" w:hAnsi="Times New Roman"/>
                <w:b/>
                <w:bCs/>
                <w:sz w:val="24"/>
                <w:szCs w:val="24"/>
                <w:lang w:eastAsia="ru-RU"/>
              </w:rPr>
              <w:t>emp_no</w:t>
            </w:r>
            <w:proofErr w:type="spellEnd"/>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9031</w:t>
            </w:r>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10102</w:t>
            </w:r>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18316</w:t>
            </w:r>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28559</w:t>
            </w:r>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29346</w:t>
            </w:r>
          </w:p>
        </w:tc>
      </w:tr>
    </w:tbl>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rPr>
          <w:rFonts w:ascii="Times New Roman" w:hAnsi="Times New Roman"/>
          <w:vanish/>
          <w:sz w:val="24"/>
          <w:szCs w:val="24"/>
          <w:lang w:eastAsia="ru-RU"/>
        </w:rPr>
      </w:pPr>
      <w:r w:rsidRPr="00A4204D">
        <w:rPr>
          <w:rFonts w:ascii="Times New Roman" w:hAnsi="Times New Roman"/>
          <w:bCs/>
          <w:sz w:val="24"/>
          <w:szCs w:val="24"/>
          <w:lang w:eastAsia="ru-RU"/>
        </w:rPr>
        <w:t xml:space="preserve">Вместо оператора UNION можно применить оператор OR, если все инструкции SELECT, соединенные одним или несколькими операторами UNION, ссылаются </w:t>
      </w:r>
      <w:proofErr w:type="gramStart"/>
      <w:r w:rsidRPr="00A4204D">
        <w:rPr>
          <w:rFonts w:ascii="Times New Roman" w:hAnsi="Times New Roman"/>
          <w:bCs/>
          <w:sz w:val="24"/>
          <w:szCs w:val="24"/>
          <w:lang w:eastAsia="ru-RU"/>
        </w:rPr>
        <w:t>на</w:t>
      </w:r>
      <w:proofErr w:type="gramEnd"/>
    </w:p>
    <w:p w:rsidR="00D75FD6" w:rsidRPr="00A4204D" w:rsidRDefault="00D75FD6" w:rsidP="000A7997">
      <w:pPr>
        <w:spacing w:after="0" w:line="240" w:lineRule="auto"/>
        <w:rPr>
          <w:rFonts w:ascii="Times New Roman" w:hAnsi="Times New Roman"/>
          <w:vanish/>
          <w:sz w:val="24"/>
          <w:szCs w:val="24"/>
          <w:lang w:eastAsia="ru-RU"/>
        </w:rPr>
      </w:pPr>
      <w:r w:rsidRPr="00A4204D">
        <w:rPr>
          <w:rFonts w:ascii="Times New Roman" w:hAnsi="Times New Roman"/>
          <w:bCs/>
          <w:sz w:val="24"/>
          <w:szCs w:val="24"/>
          <w:lang w:eastAsia="ru-RU"/>
        </w:rPr>
        <w:t>одну и ту же таблицу. В таком случае набор инструкций SELECT заменяется</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одной инструкцией SELECT с набором операторов OR.</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
          <w:bCs/>
          <w:sz w:val="24"/>
          <w:szCs w:val="24"/>
          <w:lang w:eastAsia="ru-RU"/>
        </w:rPr>
      </w:pPr>
      <w:r w:rsidRPr="00A4204D">
        <w:rPr>
          <w:rFonts w:ascii="Times New Roman" w:hAnsi="Times New Roman"/>
          <w:b/>
          <w:bCs/>
          <w:sz w:val="24"/>
          <w:szCs w:val="24"/>
          <w:lang w:eastAsia="ru-RU"/>
        </w:rPr>
        <w:t>Операторы INTERSECT и EXCEPT</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Два других оператора для работы с наборами, INTERSECT и EXCEPT, определяют пересечение и разность соответственно. Под пересечением понимается набор строк, которые принадлежат к обеим таблицам. А разность двух таблиц определяется как все значения, которые принадлежат к первой таблице и не присутствуют во второй. В примере 5.3 показано использование оператора</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INTERSECT.</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Пример 5.3. Применение оператора INTERSECT</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USE </w:t>
      </w:r>
      <w:proofErr w:type="spellStart"/>
      <w:r w:rsidRPr="00A4204D">
        <w:rPr>
          <w:rFonts w:ascii="Times New Roman" w:hAnsi="Times New Roman"/>
          <w:bCs/>
          <w:sz w:val="24"/>
          <w:szCs w:val="24"/>
          <w:lang w:eastAsia="ru-RU"/>
        </w:rPr>
        <w:t>sample</w:t>
      </w:r>
      <w:proofErr w:type="spellEnd"/>
      <w:r w:rsidRPr="00A4204D">
        <w:rPr>
          <w:rFonts w:ascii="Times New Roman" w:hAnsi="Times New Roman"/>
          <w:bCs/>
          <w:sz w:val="24"/>
          <w:szCs w:val="24"/>
          <w:lang w:eastAsia="ru-RU"/>
        </w:rPr>
        <w:t>;</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FROM employee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dept_no</w:t>
      </w:r>
      <w:proofErr w:type="spellEnd"/>
      <w:r w:rsidRPr="00A4204D">
        <w:rPr>
          <w:rFonts w:ascii="Times New Roman" w:hAnsi="Times New Roman"/>
          <w:bCs/>
          <w:sz w:val="24"/>
          <w:szCs w:val="24"/>
          <w:lang w:val="en-US" w:eastAsia="ru-RU"/>
        </w:rPr>
        <w:t xml:space="preserve"> = 'd1'</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INTERSECT</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FROM </w:t>
      </w:r>
      <w:proofErr w:type="spellStart"/>
      <w:r w:rsidRPr="00A4204D">
        <w:rPr>
          <w:rFonts w:ascii="Times New Roman" w:hAnsi="Times New Roman"/>
          <w:bCs/>
          <w:sz w:val="24"/>
          <w:szCs w:val="24"/>
          <w:lang w:val="en-US" w:eastAsia="ru-RU"/>
        </w:rPr>
        <w:t>works_on</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enter_date</w:t>
      </w:r>
      <w:proofErr w:type="spellEnd"/>
      <w:r w:rsidRPr="00A4204D">
        <w:rPr>
          <w:rFonts w:ascii="Times New Roman" w:hAnsi="Times New Roman"/>
          <w:bCs/>
          <w:sz w:val="24"/>
          <w:szCs w:val="24"/>
          <w:lang w:val="en-US" w:eastAsia="ru-RU"/>
        </w:rPr>
        <w:t xml:space="preserve"> &lt; '01.01.2008';</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Результат выполнения этого запроса:</w:t>
      </w:r>
    </w:p>
    <w:p w:rsidR="00D75FD6" w:rsidRPr="00A4204D" w:rsidRDefault="00D75FD6" w:rsidP="00D75FD6">
      <w:pPr>
        <w:spacing w:after="0" w:line="240" w:lineRule="auto"/>
        <w:ind w:firstLine="540"/>
        <w:rPr>
          <w:rFonts w:ascii="Times New Roman" w:hAnsi="Times New Roman"/>
          <w:bCs/>
          <w:sz w:val="24"/>
          <w:szCs w:val="24"/>
          <w:lang w:eastAsia="ru-RU"/>
        </w:rPr>
      </w:pPr>
    </w:p>
    <w:tbl>
      <w:tblPr>
        <w:tblStyle w:val="af4"/>
        <w:tblW w:w="0" w:type="auto"/>
        <w:tblLook w:val="04A0" w:firstRow="1" w:lastRow="0" w:firstColumn="1" w:lastColumn="0" w:noHBand="0" w:noVBand="1"/>
      </w:tblPr>
      <w:tblGrid>
        <w:gridCol w:w="1129"/>
      </w:tblGrid>
      <w:tr w:rsidR="00D75FD6" w:rsidRPr="00A4204D" w:rsidTr="007340E2">
        <w:tc>
          <w:tcPr>
            <w:tcW w:w="1129" w:type="dxa"/>
          </w:tcPr>
          <w:p w:rsidR="00D75FD6" w:rsidRPr="00A4204D" w:rsidRDefault="00D75FD6" w:rsidP="007340E2">
            <w:pPr>
              <w:jc w:val="center"/>
              <w:rPr>
                <w:rFonts w:ascii="Times New Roman" w:hAnsi="Times New Roman"/>
                <w:b/>
                <w:bCs/>
                <w:sz w:val="24"/>
                <w:szCs w:val="24"/>
                <w:lang w:eastAsia="ru-RU"/>
              </w:rPr>
            </w:pPr>
            <w:proofErr w:type="spellStart"/>
            <w:r w:rsidRPr="00A4204D">
              <w:rPr>
                <w:rFonts w:ascii="Times New Roman" w:hAnsi="Times New Roman"/>
                <w:b/>
                <w:bCs/>
                <w:sz w:val="24"/>
                <w:szCs w:val="24"/>
                <w:lang w:eastAsia="ru-RU"/>
              </w:rPr>
              <w:t>emp_no</w:t>
            </w:r>
            <w:proofErr w:type="spellEnd"/>
          </w:p>
        </w:tc>
      </w:tr>
      <w:tr w:rsidR="00D75FD6" w:rsidRPr="00A4204D" w:rsidTr="007340E2">
        <w:tc>
          <w:tcPr>
            <w:tcW w:w="1129"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18316</w:t>
            </w:r>
          </w:p>
        </w:tc>
      </w:tr>
      <w:tr w:rsidR="00D75FD6" w:rsidRPr="00A4204D" w:rsidTr="007340E2">
        <w:tc>
          <w:tcPr>
            <w:tcW w:w="1129"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28559</w:t>
            </w:r>
          </w:p>
        </w:tc>
      </w:tr>
    </w:tbl>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lastRenderedPageBreak/>
        <w:t>Использование оператора EXCEPT показано в примере 5.4.</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Пример 5.4. Применение оператора EXCEPT</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USE </w:t>
      </w:r>
      <w:proofErr w:type="spellStart"/>
      <w:r w:rsidRPr="00A4204D">
        <w:rPr>
          <w:rFonts w:ascii="Times New Roman" w:hAnsi="Times New Roman"/>
          <w:bCs/>
          <w:sz w:val="24"/>
          <w:szCs w:val="24"/>
          <w:lang w:eastAsia="ru-RU"/>
        </w:rPr>
        <w:t>sample</w:t>
      </w:r>
      <w:proofErr w:type="spellEnd"/>
      <w:r w:rsidRPr="00A4204D">
        <w:rPr>
          <w:rFonts w:ascii="Times New Roman" w:hAnsi="Times New Roman"/>
          <w:bCs/>
          <w:sz w:val="24"/>
          <w:szCs w:val="24"/>
          <w:lang w:eastAsia="ru-RU"/>
        </w:rPr>
        <w:t>;</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FROM employee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dept_no</w:t>
      </w:r>
      <w:proofErr w:type="spellEnd"/>
      <w:r w:rsidRPr="00A4204D">
        <w:rPr>
          <w:rFonts w:ascii="Times New Roman" w:hAnsi="Times New Roman"/>
          <w:bCs/>
          <w:sz w:val="24"/>
          <w:szCs w:val="24"/>
          <w:lang w:val="en-US" w:eastAsia="ru-RU"/>
        </w:rPr>
        <w:t xml:space="preserve"> = 'd3'</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EXCEPT</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FROM </w:t>
      </w:r>
      <w:proofErr w:type="spellStart"/>
      <w:r w:rsidRPr="00A4204D">
        <w:rPr>
          <w:rFonts w:ascii="Times New Roman" w:hAnsi="Times New Roman"/>
          <w:bCs/>
          <w:sz w:val="24"/>
          <w:szCs w:val="24"/>
          <w:lang w:val="en-US" w:eastAsia="ru-RU"/>
        </w:rPr>
        <w:t>works_on</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enter_date</w:t>
      </w:r>
      <w:proofErr w:type="spellEnd"/>
      <w:r w:rsidRPr="00A4204D">
        <w:rPr>
          <w:rFonts w:ascii="Times New Roman" w:hAnsi="Times New Roman"/>
          <w:bCs/>
          <w:sz w:val="24"/>
          <w:szCs w:val="24"/>
          <w:lang w:val="en-US" w:eastAsia="ru-RU"/>
        </w:rPr>
        <w:t xml:space="preserve"> &gt; '01.01.2008';</w:t>
      </w:r>
    </w:p>
    <w:p w:rsidR="00D75FD6" w:rsidRPr="00A4204D" w:rsidRDefault="00D75FD6" w:rsidP="00D75FD6">
      <w:pPr>
        <w:spacing w:after="0" w:line="240" w:lineRule="auto"/>
        <w:ind w:firstLine="540"/>
        <w:rPr>
          <w:rFonts w:ascii="Times New Roman" w:hAnsi="Times New Roman"/>
          <w:bCs/>
          <w:sz w:val="24"/>
          <w:szCs w:val="24"/>
          <w:lang w:val="en-US"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Результат выполнения этого запроса:</w:t>
      </w:r>
    </w:p>
    <w:p w:rsidR="00D75FD6" w:rsidRPr="00A4204D" w:rsidRDefault="00D75FD6" w:rsidP="00D75FD6">
      <w:pPr>
        <w:spacing w:after="0" w:line="240" w:lineRule="auto"/>
        <w:ind w:firstLine="540"/>
        <w:rPr>
          <w:rFonts w:ascii="Times New Roman" w:hAnsi="Times New Roman"/>
          <w:bCs/>
          <w:sz w:val="24"/>
          <w:szCs w:val="24"/>
          <w:lang w:eastAsia="ru-RU"/>
        </w:rPr>
      </w:pPr>
    </w:p>
    <w:tbl>
      <w:tblPr>
        <w:tblStyle w:val="af4"/>
        <w:tblW w:w="0" w:type="auto"/>
        <w:tblLook w:val="04A0" w:firstRow="1" w:lastRow="0" w:firstColumn="1" w:lastColumn="0" w:noHBand="0" w:noVBand="1"/>
      </w:tblPr>
      <w:tblGrid>
        <w:gridCol w:w="1271"/>
      </w:tblGrid>
      <w:tr w:rsidR="00D75FD6" w:rsidRPr="00A4204D" w:rsidTr="007340E2">
        <w:tc>
          <w:tcPr>
            <w:tcW w:w="1271" w:type="dxa"/>
          </w:tcPr>
          <w:p w:rsidR="00D75FD6" w:rsidRPr="00A4204D" w:rsidRDefault="00D75FD6" w:rsidP="007340E2">
            <w:pPr>
              <w:jc w:val="center"/>
              <w:rPr>
                <w:rFonts w:ascii="Times New Roman" w:hAnsi="Times New Roman"/>
                <w:b/>
                <w:bCs/>
                <w:sz w:val="24"/>
                <w:szCs w:val="24"/>
                <w:lang w:eastAsia="ru-RU"/>
              </w:rPr>
            </w:pPr>
            <w:proofErr w:type="spellStart"/>
            <w:r w:rsidRPr="00A4204D">
              <w:rPr>
                <w:rFonts w:ascii="Times New Roman" w:hAnsi="Times New Roman"/>
                <w:b/>
                <w:bCs/>
                <w:sz w:val="24"/>
                <w:szCs w:val="24"/>
                <w:lang w:eastAsia="ru-RU"/>
              </w:rPr>
              <w:t>emp_no</w:t>
            </w:r>
            <w:proofErr w:type="spellEnd"/>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10102</w:t>
            </w:r>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25348</w:t>
            </w:r>
          </w:p>
        </w:tc>
      </w:tr>
    </w:tbl>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Эти три оператора над множествами имеют разный приоритет выполнения: оператор INTERSECT имеет наивысший приоритет, за ним следует оператор EXCEPT, а оператор UNION имеет самый низкий приоритет. </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pStyle w:val="ab"/>
        <w:spacing w:after="0" w:line="240" w:lineRule="auto"/>
        <w:ind w:left="0"/>
        <w:rPr>
          <w:rFonts w:ascii="Times New Roman" w:hAnsi="Times New Roman" w:cs="Times New Roman"/>
          <w:b/>
          <w:sz w:val="24"/>
          <w:szCs w:val="24"/>
        </w:rPr>
      </w:pPr>
      <w:r w:rsidRPr="00A4204D">
        <w:rPr>
          <w:rFonts w:ascii="Times New Roman" w:hAnsi="Times New Roman" w:cs="Times New Roman"/>
          <w:b/>
          <w:sz w:val="24"/>
          <w:szCs w:val="24"/>
        </w:rPr>
        <w:t>Горизонтальное объединение таблиц</w:t>
      </w:r>
    </w:p>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Оператор соединения таблиц JOIN позволяет извлекать данные более чем из одной таблицы. Этот оператор является наиболее важным оператором для реляционных систем баз данных, поскольку благодаря ему имеется возможность распределять данные по нескольким таблицам, обеспечивая, таким образом, важное свойство систем баз данных — отсутствие избыточности данных.</w:t>
      </w:r>
    </w:p>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spacing w:after="0" w:line="240" w:lineRule="auto"/>
        <w:rPr>
          <w:rFonts w:ascii="Times New Roman" w:eastAsia="Times New Roman" w:hAnsi="Times New Roman"/>
          <w:color w:val="222222"/>
          <w:sz w:val="24"/>
          <w:szCs w:val="24"/>
          <w:shd w:val="clear" w:color="auto" w:fill="FFFFFF"/>
          <w:lang w:eastAsia="ru-RU"/>
        </w:rPr>
      </w:pPr>
      <w:r w:rsidRPr="00A4204D">
        <w:rPr>
          <w:rFonts w:ascii="Times New Roman" w:eastAsia="Times New Roman" w:hAnsi="Times New Roman"/>
          <w:color w:val="222222"/>
          <w:sz w:val="24"/>
          <w:szCs w:val="24"/>
          <w:shd w:val="clear" w:color="auto" w:fill="FFFFFF"/>
          <w:lang w:eastAsia="ru-RU"/>
        </w:rPr>
        <w:t>Существует  пять типов соединения таблиц</w:t>
      </w:r>
    </w:p>
    <w:p w:rsidR="00D75FD6" w:rsidRPr="00A4204D" w:rsidRDefault="00D75FD6" w:rsidP="00D75FD6">
      <w:pPr>
        <w:numPr>
          <w:ilvl w:val="0"/>
          <w:numId w:val="7"/>
        </w:numPr>
        <w:shd w:val="clear" w:color="auto" w:fill="FFFFFF"/>
        <w:spacing w:after="0" w:line="240" w:lineRule="auto"/>
        <w:ind w:left="450"/>
        <w:rPr>
          <w:rFonts w:ascii="Times New Roman" w:eastAsia="Times New Roman" w:hAnsi="Times New Roman"/>
          <w:color w:val="222222"/>
          <w:sz w:val="24"/>
          <w:szCs w:val="24"/>
          <w:lang w:eastAsia="ru-RU"/>
        </w:rPr>
      </w:pPr>
      <w:r w:rsidRPr="00A4204D">
        <w:rPr>
          <w:rFonts w:ascii="Times New Roman" w:eastAsia="Times New Roman" w:hAnsi="Times New Roman"/>
          <w:b/>
          <w:bCs/>
          <w:color w:val="222222"/>
          <w:sz w:val="24"/>
          <w:szCs w:val="24"/>
          <w:lang w:eastAsia="ru-RU"/>
        </w:rPr>
        <w:t>JOIN</w:t>
      </w:r>
      <w:r w:rsidRPr="00A4204D">
        <w:rPr>
          <w:rFonts w:ascii="Times New Roman" w:eastAsia="Times New Roman" w:hAnsi="Times New Roman"/>
          <w:color w:val="222222"/>
          <w:sz w:val="24"/>
          <w:szCs w:val="24"/>
          <w:lang w:eastAsia="ru-RU"/>
        </w:rPr>
        <w:t xml:space="preserve"> – </w:t>
      </w:r>
      <w:proofErr w:type="spellStart"/>
      <w:r w:rsidRPr="00A4204D">
        <w:rPr>
          <w:rFonts w:ascii="Times New Roman" w:eastAsia="Times New Roman" w:hAnsi="Times New Roman"/>
          <w:color w:val="222222"/>
          <w:sz w:val="24"/>
          <w:szCs w:val="24"/>
          <w:lang w:eastAsia="ru-RU"/>
        </w:rPr>
        <w:t>левая_таблица</w:t>
      </w:r>
      <w:proofErr w:type="spellEnd"/>
      <w:r w:rsidRPr="00A4204D">
        <w:rPr>
          <w:rFonts w:ascii="Times New Roman" w:eastAsia="Times New Roman" w:hAnsi="Times New Roman"/>
          <w:color w:val="222222"/>
          <w:sz w:val="24"/>
          <w:szCs w:val="24"/>
          <w:lang w:eastAsia="ru-RU"/>
        </w:rPr>
        <w:t xml:space="preserve"> JOIN </w:t>
      </w:r>
      <w:proofErr w:type="spellStart"/>
      <w:r w:rsidRPr="00A4204D">
        <w:rPr>
          <w:rFonts w:ascii="Times New Roman" w:eastAsia="Times New Roman" w:hAnsi="Times New Roman"/>
          <w:color w:val="222222"/>
          <w:sz w:val="24"/>
          <w:szCs w:val="24"/>
          <w:lang w:eastAsia="ru-RU"/>
        </w:rPr>
        <w:t>правая_таблица</w:t>
      </w:r>
      <w:proofErr w:type="spellEnd"/>
      <w:r w:rsidRPr="00A4204D">
        <w:rPr>
          <w:rFonts w:ascii="Times New Roman" w:eastAsia="Times New Roman" w:hAnsi="Times New Roman"/>
          <w:color w:val="222222"/>
          <w:sz w:val="24"/>
          <w:szCs w:val="24"/>
          <w:lang w:eastAsia="ru-RU"/>
        </w:rPr>
        <w:t xml:space="preserve"> ON </w:t>
      </w:r>
      <w:proofErr w:type="spellStart"/>
      <w:r w:rsidRPr="00A4204D">
        <w:rPr>
          <w:rFonts w:ascii="Times New Roman" w:eastAsia="Times New Roman" w:hAnsi="Times New Roman"/>
          <w:color w:val="222222"/>
          <w:sz w:val="24"/>
          <w:szCs w:val="24"/>
          <w:lang w:eastAsia="ru-RU"/>
        </w:rPr>
        <w:t>условия_соединения</w:t>
      </w:r>
      <w:proofErr w:type="spellEnd"/>
      <w:r w:rsidRPr="00A4204D">
        <w:rPr>
          <w:rFonts w:ascii="Times New Roman" w:eastAsia="Times New Roman" w:hAnsi="Times New Roman"/>
          <w:color w:val="222222"/>
          <w:sz w:val="24"/>
          <w:szCs w:val="24"/>
          <w:lang w:eastAsia="ru-RU"/>
        </w:rPr>
        <w:t>.</w:t>
      </w:r>
    </w:p>
    <w:p w:rsidR="00D75FD6" w:rsidRPr="00A4204D" w:rsidRDefault="00D75FD6" w:rsidP="00D75FD6">
      <w:pPr>
        <w:numPr>
          <w:ilvl w:val="0"/>
          <w:numId w:val="7"/>
        </w:numPr>
        <w:shd w:val="clear" w:color="auto" w:fill="FFFFFF"/>
        <w:spacing w:after="0" w:line="240" w:lineRule="auto"/>
        <w:ind w:left="450"/>
        <w:rPr>
          <w:rFonts w:ascii="Times New Roman" w:eastAsia="Times New Roman" w:hAnsi="Times New Roman"/>
          <w:color w:val="222222"/>
          <w:sz w:val="24"/>
          <w:szCs w:val="24"/>
          <w:lang w:eastAsia="ru-RU"/>
        </w:rPr>
      </w:pPr>
      <w:r w:rsidRPr="00A4204D">
        <w:rPr>
          <w:rFonts w:ascii="Times New Roman" w:eastAsia="Times New Roman" w:hAnsi="Times New Roman"/>
          <w:b/>
          <w:bCs/>
          <w:color w:val="222222"/>
          <w:sz w:val="24"/>
          <w:szCs w:val="24"/>
          <w:lang w:eastAsia="ru-RU"/>
        </w:rPr>
        <w:t>LEFT JOIN</w:t>
      </w:r>
      <w:r w:rsidRPr="00A4204D">
        <w:rPr>
          <w:rFonts w:ascii="Times New Roman" w:eastAsia="Times New Roman" w:hAnsi="Times New Roman"/>
          <w:color w:val="222222"/>
          <w:sz w:val="24"/>
          <w:szCs w:val="24"/>
          <w:lang w:eastAsia="ru-RU"/>
        </w:rPr>
        <w:t xml:space="preserve"> – </w:t>
      </w:r>
      <w:proofErr w:type="spellStart"/>
      <w:r w:rsidRPr="00A4204D">
        <w:rPr>
          <w:rFonts w:ascii="Times New Roman" w:eastAsia="Times New Roman" w:hAnsi="Times New Roman"/>
          <w:color w:val="222222"/>
          <w:sz w:val="24"/>
          <w:szCs w:val="24"/>
          <w:lang w:eastAsia="ru-RU"/>
        </w:rPr>
        <w:t>левая_таблица</w:t>
      </w:r>
      <w:proofErr w:type="spellEnd"/>
      <w:r w:rsidRPr="00A4204D">
        <w:rPr>
          <w:rFonts w:ascii="Times New Roman" w:eastAsia="Times New Roman" w:hAnsi="Times New Roman"/>
          <w:color w:val="222222"/>
          <w:sz w:val="24"/>
          <w:szCs w:val="24"/>
          <w:lang w:eastAsia="ru-RU"/>
        </w:rPr>
        <w:t xml:space="preserve"> LEFT JOIN </w:t>
      </w:r>
      <w:proofErr w:type="spellStart"/>
      <w:r w:rsidRPr="00A4204D">
        <w:rPr>
          <w:rFonts w:ascii="Times New Roman" w:eastAsia="Times New Roman" w:hAnsi="Times New Roman"/>
          <w:color w:val="222222"/>
          <w:sz w:val="24"/>
          <w:szCs w:val="24"/>
          <w:lang w:eastAsia="ru-RU"/>
        </w:rPr>
        <w:t>правая_таблица</w:t>
      </w:r>
      <w:proofErr w:type="spellEnd"/>
      <w:r w:rsidRPr="00A4204D">
        <w:rPr>
          <w:rFonts w:ascii="Times New Roman" w:eastAsia="Times New Roman" w:hAnsi="Times New Roman"/>
          <w:color w:val="222222"/>
          <w:sz w:val="24"/>
          <w:szCs w:val="24"/>
          <w:lang w:eastAsia="ru-RU"/>
        </w:rPr>
        <w:t xml:space="preserve"> ON </w:t>
      </w:r>
      <w:proofErr w:type="spellStart"/>
      <w:r w:rsidRPr="00A4204D">
        <w:rPr>
          <w:rFonts w:ascii="Times New Roman" w:eastAsia="Times New Roman" w:hAnsi="Times New Roman"/>
          <w:color w:val="222222"/>
          <w:sz w:val="24"/>
          <w:szCs w:val="24"/>
          <w:lang w:eastAsia="ru-RU"/>
        </w:rPr>
        <w:t>условия_соединения</w:t>
      </w:r>
      <w:proofErr w:type="spellEnd"/>
    </w:p>
    <w:p w:rsidR="00D75FD6" w:rsidRPr="00A4204D" w:rsidRDefault="00D75FD6" w:rsidP="00D75FD6">
      <w:pPr>
        <w:numPr>
          <w:ilvl w:val="0"/>
          <w:numId w:val="7"/>
        </w:numPr>
        <w:shd w:val="clear" w:color="auto" w:fill="FFFFFF"/>
        <w:spacing w:after="0" w:line="240" w:lineRule="auto"/>
        <w:ind w:left="450"/>
        <w:rPr>
          <w:rFonts w:ascii="Times New Roman" w:eastAsia="Times New Roman" w:hAnsi="Times New Roman"/>
          <w:color w:val="222222"/>
          <w:sz w:val="24"/>
          <w:szCs w:val="24"/>
          <w:lang w:eastAsia="ru-RU"/>
        </w:rPr>
      </w:pPr>
      <w:r w:rsidRPr="00A4204D">
        <w:rPr>
          <w:rFonts w:ascii="Times New Roman" w:eastAsia="Times New Roman" w:hAnsi="Times New Roman"/>
          <w:b/>
          <w:bCs/>
          <w:color w:val="222222"/>
          <w:sz w:val="24"/>
          <w:szCs w:val="24"/>
          <w:lang w:eastAsia="ru-RU"/>
        </w:rPr>
        <w:t>RIGHT JOIN</w:t>
      </w:r>
      <w:r w:rsidRPr="00A4204D">
        <w:rPr>
          <w:rFonts w:ascii="Times New Roman" w:eastAsia="Times New Roman" w:hAnsi="Times New Roman"/>
          <w:color w:val="222222"/>
          <w:sz w:val="24"/>
          <w:szCs w:val="24"/>
          <w:lang w:eastAsia="ru-RU"/>
        </w:rPr>
        <w:t xml:space="preserve"> – </w:t>
      </w:r>
      <w:proofErr w:type="spellStart"/>
      <w:r w:rsidRPr="00A4204D">
        <w:rPr>
          <w:rFonts w:ascii="Times New Roman" w:eastAsia="Times New Roman" w:hAnsi="Times New Roman"/>
          <w:color w:val="222222"/>
          <w:sz w:val="24"/>
          <w:szCs w:val="24"/>
          <w:lang w:eastAsia="ru-RU"/>
        </w:rPr>
        <w:t>левая_таблица</w:t>
      </w:r>
      <w:proofErr w:type="spellEnd"/>
      <w:r w:rsidRPr="00A4204D">
        <w:rPr>
          <w:rFonts w:ascii="Times New Roman" w:eastAsia="Times New Roman" w:hAnsi="Times New Roman"/>
          <w:color w:val="222222"/>
          <w:sz w:val="24"/>
          <w:szCs w:val="24"/>
          <w:lang w:eastAsia="ru-RU"/>
        </w:rPr>
        <w:t xml:space="preserve"> RIGHT JOIN </w:t>
      </w:r>
      <w:proofErr w:type="spellStart"/>
      <w:r w:rsidRPr="00A4204D">
        <w:rPr>
          <w:rFonts w:ascii="Times New Roman" w:eastAsia="Times New Roman" w:hAnsi="Times New Roman"/>
          <w:color w:val="222222"/>
          <w:sz w:val="24"/>
          <w:szCs w:val="24"/>
          <w:lang w:eastAsia="ru-RU"/>
        </w:rPr>
        <w:t>правая_таблица</w:t>
      </w:r>
      <w:proofErr w:type="spellEnd"/>
      <w:r w:rsidRPr="00A4204D">
        <w:rPr>
          <w:rFonts w:ascii="Times New Roman" w:eastAsia="Times New Roman" w:hAnsi="Times New Roman"/>
          <w:color w:val="222222"/>
          <w:sz w:val="24"/>
          <w:szCs w:val="24"/>
          <w:lang w:eastAsia="ru-RU"/>
        </w:rPr>
        <w:t xml:space="preserve"> ON </w:t>
      </w:r>
      <w:proofErr w:type="spellStart"/>
      <w:r w:rsidRPr="00A4204D">
        <w:rPr>
          <w:rFonts w:ascii="Times New Roman" w:eastAsia="Times New Roman" w:hAnsi="Times New Roman"/>
          <w:color w:val="222222"/>
          <w:sz w:val="24"/>
          <w:szCs w:val="24"/>
          <w:lang w:eastAsia="ru-RU"/>
        </w:rPr>
        <w:t>условия_соединения</w:t>
      </w:r>
      <w:proofErr w:type="spellEnd"/>
    </w:p>
    <w:p w:rsidR="00D75FD6" w:rsidRPr="00A4204D" w:rsidRDefault="00D75FD6" w:rsidP="00D75FD6">
      <w:pPr>
        <w:numPr>
          <w:ilvl w:val="0"/>
          <w:numId w:val="7"/>
        </w:numPr>
        <w:shd w:val="clear" w:color="auto" w:fill="FFFFFF"/>
        <w:spacing w:after="0" w:line="240" w:lineRule="auto"/>
        <w:ind w:left="450"/>
        <w:rPr>
          <w:rFonts w:ascii="Times New Roman" w:eastAsia="Times New Roman" w:hAnsi="Times New Roman"/>
          <w:color w:val="222222"/>
          <w:sz w:val="24"/>
          <w:szCs w:val="24"/>
          <w:lang w:eastAsia="ru-RU"/>
        </w:rPr>
      </w:pPr>
      <w:r w:rsidRPr="00A4204D">
        <w:rPr>
          <w:rFonts w:ascii="Times New Roman" w:eastAsia="Times New Roman" w:hAnsi="Times New Roman"/>
          <w:b/>
          <w:bCs/>
          <w:color w:val="222222"/>
          <w:sz w:val="24"/>
          <w:szCs w:val="24"/>
          <w:lang w:eastAsia="ru-RU"/>
        </w:rPr>
        <w:t>FULL JOIN</w:t>
      </w:r>
      <w:r w:rsidRPr="00A4204D">
        <w:rPr>
          <w:rFonts w:ascii="Times New Roman" w:eastAsia="Times New Roman" w:hAnsi="Times New Roman"/>
          <w:color w:val="222222"/>
          <w:sz w:val="24"/>
          <w:szCs w:val="24"/>
          <w:lang w:eastAsia="ru-RU"/>
        </w:rPr>
        <w:t xml:space="preserve"> – </w:t>
      </w:r>
      <w:proofErr w:type="spellStart"/>
      <w:r w:rsidRPr="00A4204D">
        <w:rPr>
          <w:rFonts w:ascii="Times New Roman" w:eastAsia="Times New Roman" w:hAnsi="Times New Roman"/>
          <w:color w:val="222222"/>
          <w:sz w:val="24"/>
          <w:szCs w:val="24"/>
          <w:lang w:eastAsia="ru-RU"/>
        </w:rPr>
        <w:t>левая_таблица</w:t>
      </w:r>
      <w:proofErr w:type="spellEnd"/>
      <w:r w:rsidRPr="00A4204D">
        <w:rPr>
          <w:rFonts w:ascii="Times New Roman" w:eastAsia="Times New Roman" w:hAnsi="Times New Roman"/>
          <w:color w:val="222222"/>
          <w:sz w:val="24"/>
          <w:szCs w:val="24"/>
          <w:lang w:eastAsia="ru-RU"/>
        </w:rPr>
        <w:t xml:space="preserve"> FULL JOIN </w:t>
      </w:r>
      <w:proofErr w:type="spellStart"/>
      <w:r w:rsidRPr="00A4204D">
        <w:rPr>
          <w:rFonts w:ascii="Times New Roman" w:eastAsia="Times New Roman" w:hAnsi="Times New Roman"/>
          <w:color w:val="222222"/>
          <w:sz w:val="24"/>
          <w:szCs w:val="24"/>
          <w:lang w:eastAsia="ru-RU"/>
        </w:rPr>
        <w:t>правая_таблица</w:t>
      </w:r>
      <w:proofErr w:type="spellEnd"/>
      <w:r w:rsidRPr="00A4204D">
        <w:rPr>
          <w:rFonts w:ascii="Times New Roman" w:eastAsia="Times New Roman" w:hAnsi="Times New Roman"/>
          <w:color w:val="222222"/>
          <w:sz w:val="24"/>
          <w:szCs w:val="24"/>
          <w:lang w:eastAsia="ru-RU"/>
        </w:rPr>
        <w:t xml:space="preserve"> ON </w:t>
      </w:r>
      <w:proofErr w:type="spellStart"/>
      <w:r w:rsidRPr="00A4204D">
        <w:rPr>
          <w:rFonts w:ascii="Times New Roman" w:eastAsia="Times New Roman" w:hAnsi="Times New Roman"/>
          <w:color w:val="222222"/>
          <w:sz w:val="24"/>
          <w:szCs w:val="24"/>
          <w:lang w:eastAsia="ru-RU"/>
        </w:rPr>
        <w:t>условия_соединения</w:t>
      </w:r>
      <w:proofErr w:type="spellEnd"/>
    </w:p>
    <w:p w:rsidR="00D75FD6" w:rsidRPr="00A4204D" w:rsidRDefault="00D75FD6" w:rsidP="00D75FD6">
      <w:pPr>
        <w:numPr>
          <w:ilvl w:val="0"/>
          <w:numId w:val="7"/>
        </w:numPr>
        <w:shd w:val="clear" w:color="auto" w:fill="FFFFFF"/>
        <w:spacing w:after="0" w:line="240" w:lineRule="auto"/>
        <w:ind w:left="450"/>
        <w:rPr>
          <w:rFonts w:ascii="Times New Roman" w:eastAsia="Times New Roman" w:hAnsi="Times New Roman"/>
          <w:color w:val="222222"/>
          <w:sz w:val="24"/>
          <w:szCs w:val="24"/>
          <w:lang w:eastAsia="ru-RU"/>
        </w:rPr>
      </w:pPr>
      <w:r w:rsidRPr="00A4204D">
        <w:rPr>
          <w:rFonts w:ascii="Times New Roman" w:eastAsia="Times New Roman" w:hAnsi="Times New Roman"/>
          <w:b/>
          <w:bCs/>
          <w:color w:val="222222"/>
          <w:sz w:val="24"/>
          <w:szCs w:val="24"/>
          <w:lang w:eastAsia="ru-RU"/>
        </w:rPr>
        <w:t>CROSS JOIN</w:t>
      </w:r>
      <w:r w:rsidRPr="00A4204D">
        <w:rPr>
          <w:rFonts w:ascii="Times New Roman" w:eastAsia="Times New Roman" w:hAnsi="Times New Roman"/>
          <w:color w:val="222222"/>
          <w:sz w:val="24"/>
          <w:szCs w:val="24"/>
          <w:lang w:eastAsia="ru-RU"/>
        </w:rPr>
        <w:t xml:space="preserve"> – </w:t>
      </w:r>
      <w:proofErr w:type="spellStart"/>
      <w:r w:rsidRPr="00A4204D">
        <w:rPr>
          <w:rFonts w:ascii="Times New Roman" w:eastAsia="Times New Roman" w:hAnsi="Times New Roman"/>
          <w:color w:val="222222"/>
          <w:sz w:val="24"/>
          <w:szCs w:val="24"/>
          <w:lang w:eastAsia="ru-RU"/>
        </w:rPr>
        <w:t>левая_таблица</w:t>
      </w:r>
      <w:proofErr w:type="spellEnd"/>
      <w:r w:rsidRPr="00A4204D">
        <w:rPr>
          <w:rFonts w:ascii="Times New Roman" w:eastAsia="Times New Roman" w:hAnsi="Times New Roman"/>
          <w:color w:val="222222"/>
          <w:sz w:val="24"/>
          <w:szCs w:val="24"/>
          <w:lang w:eastAsia="ru-RU"/>
        </w:rPr>
        <w:t xml:space="preserve"> CROSS JOIN </w:t>
      </w:r>
      <w:proofErr w:type="spellStart"/>
      <w:r w:rsidRPr="00A4204D">
        <w:rPr>
          <w:rFonts w:ascii="Times New Roman" w:eastAsia="Times New Roman" w:hAnsi="Times New Roman"/>
          <w:color w:val="222222"/>
          <w:sz w:val="24"/>
          <w:szCs w:val="24"/>
          <w:lang w:eastAsia="ru-RU"/>
        </w:rPr>
        <w:t>правая_таблица</w:t>
      </w:r>
      <w:proofErr w:type="spellEnd"/>
    </w:p>
    <w:p w:rsidR="00D75FD6" w:rsidRPr="00A4204D" w:rsidRDefault="00D75FD6" w:rsidP="00D75FD6">
      <w:pPr>
        <w:spacing w:after="0" w:line="240" w:lineRule="auto"/>
        <w:rPr>
          <w:rFonts w:ascii="Times New Roman" w:eastAsia="Times New Roman" w:hAnsi="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1917"/>
        <w:gridCol w:w="6762"/>
      </w:tblGrid>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jc w:val="center"/>
              <w:rPr>
                <w:rFonts w:ascii="Times New Roman" w:eastAsia="Times New Roman" w:hAnsi="Times New Roman"/>
                <w:b/>
                <w:bCs/>
                <w:color w:val="222222"/>
                <w:sz w:val="24"/>
                <w:szCs w:val="24"/>
                <w:lang w:eastAsia="ru-RU"/>
              </w:rPr>
            </w:pPr>
            <w:r w:rsidRPr="00A4204D">
              <w:rPr>
                <w:rFonts w:ascii="Times New Roman" w:eastAsia="Times New Roman" w:hAnsi="Times New Roman"/>
                <w:b/>
                <w:bCs/>
                <w:color w:val="222222"/>
                <w:sz w:val="24"/>
                <w:szCs w:val="24"/>
                <w:lang w:eastAsia="ru-RU"/>
              </w:rPr>
              <w:t>Краткий синтаксис</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jc w:val="center"/>
              <w:rPr>
                <w:rFonts w:ascii="Times New Roman" w:eastAsia="Times New Roman" w:hAnsi="Times New Roman"/>
                <w:b/>
                <w:bCs/>
                <w:color w:val="222222"/>
                <w:sz w:val="24"/>
                <w:szCs w:val="24"/>
                <w:lang w:eastAsia="ru-RU"/>
              </w:rPr>
            </w:pPr>
            <w:r w:rsidRPr="00A4204D">
              <w:rPr>
                <w:rFonts w:ascii="Times New Roman" w:eastAsia="Times New Roman" w:hAnsi="Times New Roman"/>
                <w:b/>
                <w:bCs/>
                <w:color w:val="222222"/>
                <w:sz w:val="24"/>
                <w:szCs w:val="24"/>
                <w:lang w:eastAsia="ru-RU"/>
              </w:rPr>
              <w:t>Полный синтаксис</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jc w:val="center"/>
              <w:rPr>
                <w:rFonts w:ascii="Times New Roman" w:eastAsia="Times New Roman" w:hAnsi="Times New Roman"/>
                <w:b/>
                <w:bCs/>
                <w:color w:val="222222"/>
                <w:sz w:val="24"/>
                <w:szCs w:val="24"/>
                <w:lang w:eastAsia="ru-RU"/>
              </w:rPr>
            </w:pPr>
            <w:r w:rsidRPr="00A4204D">
              <w:rPr>
                <w:rFonts w:ascii="Times New Roman" w:eastAsia="Times New Roman" w:hAnsi="Times New Roman"/>
                <w:b/>
                <w:bCs/>
                <w:color w:val="222222"/>
                <w:sz w:val="24"/>
                <w:szCs w:val="24"/>
                <w:lang w:eastAsia="ru-RU"/>
              </w:rPr>
              <w:t xml:space="preserve">Описание </w:t>
            </w:r>
          </w:p>
        </w:tc>
      </w:tr>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JOIN</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INNER JOIN</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 xml:space="preserve">Из строк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объединяются и возвращаются только те строки, по которым выполняются </w:t>
            </w:r>
            <w:proofErr w:type="spellStart"/>
            <w:r w:rsidRPr="00A4204D">
              <w:rPr>
                <w:rFonts w:ascii="Times New Roman" w:eastAsia="Times New Roman" w:hAnsi="Times New Roman"/>
                <w:color w:val="222222"/>
                <w:sz w:val="24"/>
                <w:szCs w:val="24"/>
                <w:lang w:eastAsia="ru-RU"/>
              </w:rPr>
              <w:t>условия_соединения</w:t>
            </w:r>
            <w:proofErr w:type="spellEnd"/>
            <w:r w:rsidRPr="00A4204D">
              <w:rPr>
                <w:rFonts w:ascii="Times New Roman" w:eastAsia="Times New Roman" w:hAnsi="Times New Roman"/>
                <w:color w:val="222222"/>
                <w:sz w:val="24"/>
                <w:szCs w:val="24"/>
                <w:lang w:eastAsia="ru-RU"/>
              </w:rPr>
              <w:t>.</w:t>
            </w:r>
          </w:p>
        </w:tc>
      </w:tr>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LEFT JOIN</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LEFT OUTER JOIN</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 xml:space="preserve">Возвращаются все строки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(ключевое слово LEFT). Данными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дополняются только те строки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для которых выполняются </w:t>
            </w:r>
            <w:proofErr w:type="spellStart"/>
            <w:r w:rsidRPr="00A4204D">
              <w:rPr>
                <w:rFonts w:ascii="Times New Roman" w:eastAsia="Times New Roman" w:hAnsi="Times New Roman"/>
                <w:color w:val="222222"/>
                <w:sz w:val="24"/>
                <w:szCs w:val="24"/>
                <w:lang w:eastAsia="ru-RU"/>
              </w:rPr>
              <w:t>условия_соединения</w:t>
            </w:r>
            <w:proofErr w:type="spellEnd"/>
            <w:r w:rsidRPr="00A4204D">
              <w:rPr>
                <w:rFonts w:ascii="Times New Roman" w:eastAsia="Times New Roman" w:hAnsi="Times New Roman"/>
                <w:color w:val="222222"/>
                <w:sz w:val="24"/>
                <w:szCs w:val="24"/>
                <w:lang w:eastAsia="ru-RU"/>
              </w:rPr>
              <w:t xml:space="preserve">. Для недостающих данных вместо строк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вставляются NULL-значения.</w:t>
            </w:r>
          </w:p>
        </w:tc>
      </w:tr>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RIGHT JOIN</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RIGHT OUTER JOIN</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 xml:space="preserve">Возвращаются все строки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(ключевое слово RIGHT). Данными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дополняются только те строки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для которых выполняются </w:t>
            </w:r>
            <w:proofErr w:type="spellStart"/>
            <w:r w:rsidRPr="00A4204D">
              <w:rPr>
                <w:rFonts w:ascii="Times New Roman" w:eastAsia="Times New Roman" w:hAnsi="Times New Roman"/>
                <w:color w:val="222222"/>
                <w:sz w:val="24"/>
                <w:szCs w:val="24"/>
                <w:lang w:eastAsia="ru-RU"/>
              </w:rPr>
              <w:lastRenderedPageBreak/>
              <w:t>условия_соединения</w:t>
            </w:r>
            <w:proofErr w:type="spellEnd"/>
            <w:r w:rsidRPr="00A4204D">
              <w:rPr>
                <w:rFonts w:ascii="Times New Roman" w:eastAsia="Times New Roman" w:hAnsi="Times New Roman"/>
                <w:color w:val="222222"/>
                <w:sz w:val="24"/>
                <w:szCs w:val="24"/>
                <w:lang w:eastAsia="ru-RU"/>
              </w:rPr>
              <w:t xml:space="preserve">. Для недостающих данных вместо строк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вставляются NULL-значения.</w:t>
            </w:r>
          </w:p>
        </w:tc>
      </w:tr>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lastRenderedPageBreak/>
              <w:t>FULL JOIN</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FULL OUTER JOIN</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 xml:space="preserve">Возвращаются все строки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Если для строк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выполняются </w:t>
            </w:r>
            <w:proofErr w:type="spellStart"/>
            <w:r w:rsidRPr="00A4204D">
              <w:rPr>
                <w:rFonts w:ascii="Times New Roman" w:eastAsia="Times New Roman" w:hAnsi="Times New Roman"/>
                <w:color w:val="222222"/>
                <w:sz w:val="24"/>
                <w:szCs w:val="24"/>
                <w:lang w:eastAsia="ru-RU"/>
              </w:rPr>
              <w:t>условия_соединения</w:t>
            </w:r>
            <w:proofErr w:type="spellEnd"/>
            <w:r w:rsidRPr="00A4204D">
              <w:rPr>
                <w:rFonts w:ascii="Times New Roman" w:eastAsia="Times New Roman" w:hAnsi="Times New Roman"/>
                <w:color w:val="222222"/>
                <w:sz w:val="24"/>
                <w:szCs w:val="24"/>
                <w:lang w:eastAsia="ru-RU"/>
              </w:rPr>
              <w:t xml:space="preserve">, то они объединяются в одну строку. Для строк, для которых не выполняются </w:t>
            </w:r>
            <w:proofErr w:type="spellStart"/>
            <w:r w:rsidRPr="00A4204D">
              <w:rPr>
                <w:rFonts w:ascii="Times New Roman" w:eastAsia="Times New Roman" w:hAnsi="Times New Roman"/>
                <w:color w:val="222222"/>
                <w:sz w:val="24"/>
                <w:szCs w:val="24"/>
                <w:lang w:eastAsia="ru-RU"/>
              </w:rPr>
              <w:t>условия_соединения</w:t>
            </w:r>
            <w:proofErr w:type="spellEnd"/>
            <w:r w:rsidRPr="00A4204D">
              <w:rPr>
                <w:rFonts w:ascii="Times New Roman" w:eastAsia="Times New Roman" w:hAnsi="Times New Roman"/>
                <w:color w:val="222222"/>
                <w:sz w:val="24"/>
                <w:szCs w:val="24"/>
                <w:lang w:eastAsia="ru-RU"/>
              </w:rPr>
              <w:t xml:space="preserve">, NULL-значения вставляются на место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либо на место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в зависимости от того данных какой таблицы в строке не имеется.</w:t>
            </w:r>
          </w:p>
        </w:tc>
      </w:tr>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CROSS JOIN</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 xml:space="preserve">Объединение каждой строки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со всеми строками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Этот вид соединения иногда называют декартовым произведением.</w:t>
            </w:r>
          </w:p>
        </w:tc>
      </w:tr>
    </w:tbl>
    <w:p w:rsidR="00D75FD6" w:rsidRPr="00A4204D" w:rsidRDefault="00D75FD6" w:rsidP="00D75FD6">
      <w:pPr>
        <w:spacing w:after="0" w:line="240" w:lineRule="auto"/>
        <w:rPr>
          <w:rFonts w:ascii="Times New Roman" w:hAnsi="Times New Roman"/>
          <w:sz w:val="24"/>
          <w:szCs w:val="24"/>
        </w:rPr>
      </w:pPr>
      <w:r w:rsidRPr="00A4204D">
        <w:rPr>
          <w:rFonts w:ascii="Times New Roman" w:eastAsia="Times New Roman" w:hAnsi="Times New Roman"/>
          <w:color w:val="222222"/>
          <w:sz w:val="24"/>
          <w:szCs w:val="24"/>
          <w:shd w:val="clear" w:color="auto" w:fill="FFFFFF"/>
          <w:lang w:eastAsia="ru-RU"/>
        </w:rPr>
        <w:t xml:space="preserve">Как видно из таблицы полный синтаксис от </w:t>
      </w:r>
      <w:proofErr w:type="gramStart"/>
      <w:r w:rsidRPr="00A4204D">
        <w:rPr>
          <w:rFonts w:ascii="Times New Roman" w:eastAsia="Times New Roman" w:hAnsi="Times New Roman"/>
          <w:color w:val="222222"/>
          <w:sz w:val="24"/>
          <w:szCs w:val="24"/>
          <w:shd w:val="clear" w:color="auto" w:fill="FFFFFF"/>
          <w:lang w:eastAsia="ru-RU"/>
        </w:rPr>
        <w:t>краткого</w:t>
      </w:r>
      <w:proofErr w:type="gramEnd"/>
      <w:r w:rsidRPr="00A4204D">
        <w:rPr>
          <w:rFonts w:ascii="Times New Roman" w:eastAsia="Times New Roman" w:hAnsi="Times New Roman"/>
          <w:color w:val="222222"/>
          <w:sz w:val="24"/>
          <w:szCs w:val="24"/>
          <w:shd w:val="clear" w:color="auto" w:fill="FFFFFF"/>
          <w:lang w:eastAsia="ru-RU"/>
        </w:rPr>
        <w:t xml:space="preserve"> отличается только наличием слов INNER или OUTER.</w:t>
      </w:r>
      <w:r w:rsidRPr="00A4204D">
        <w:rPr>
          <w:rFonts w:ascii="Times New Roman" w:eastAsia="Times New Roman" w:hAnsi="Times New Roman"/>
          <w:color w:val="222222"/>
          <w:sz w:val="24"/>
          <w:szCs w:val="24"/>
          <w:lang w:eastAsia="ru-RU"/>
        </w:rPr>
        <w:br/>
      </w:r>
      <w:r w:rsidRPr="00A4204D">
        <w:rPr>
          <w:rFonts w:ascii="Times New Roman" w:hAnsi="Times New Roman"/>
          <w:sz w:val="24"/>
          <w:szCs w:val="24"/>
        </w:rPr>
        <w:t xml:space="preserve"> </w:t>
      </w: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eastAsia="ru-RU"/>
        </w:rPr>
        <w:t>В качестве примера рассмотрим  БД,   состоящую  из</w:t>
      </w:r>
      <w:r w:rsidRPr="00A4204D">
        <w:rPr>
          <w:rFonts w:ascii="Times New Roman" w:hAnsi="Times New Roman"/>
          <w:sz w:val="24"/>
          <w:szCs w:val="24"/>
          <w:lang w:val="en-US" w:eastAsia="ru-RU"/>
        </w:rPr>
        <w:t xml:space="preserve"> 3-</w:t>
      </w:r>
      <w:r w:rsidRPr="00A4204D">
        <w:rPr>
          <w:rFonts w:ascii="Times New Roman" w:hAnsi="Times New Roman"/>
          <w:sz w:val="24"/>
          <w:szCs w:val="24"/>
          <w:lang w:eastAsia="ru-RU"/>
        </w:rPr>
        <w:t>х</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таблиц</w:t>
      </w:r>
      <w:r w:rsidRPr="00A4204D">
        <w:rPr>
          <w:rFonts w:ascii="Times New Roman" w:hAnsi="Times New Roman"/>
          <w:sz w:val="24"/>
          <w:szCs w:val="24"/>
          <w:lang w:val="en-US" w:eastAsia="ru-RU"/>
        </w:rPr>
        <w:t xml:space="preserve"> Employees, Departments </w:t>
      </w:r>
      <w:r w:rsidRPr="00A4204D">
        <w:rPr>
          <w:rFonts w:ascii="Times New Roman" w:hAnsi="Times New Roman"/>
          <w:sz w:val="24"/>
          <w:szCs w:val="24"/>
          <w:lang w:eastAsia="ru-RU"/>
        </w:rPr>
        <w:t>и</w:t>
      </w:r>
      <w:r w:rsidRPr="00A4204D">
        <w:rPr>
          <w:rFonts w:ascii="Times New Roman" w:hAnsi="Times New Roman"/>
          <w:sz w:val="24"/>
          <w:szCs w:val="24"/>
          <w:lang w:val="en-US" w:eastAsia="ru-RU"/>
        </w:rPr>
        <w:t xml:space="preserve"> Positions.  </w:t>
      </w:r>
      <w:r w:rsidRPr="00A4204D">
        <w:rPr>
          <w:rFonts w:ascii="Times New Roman" w:hAnsi="Times New Roman"/>
          <w:sz w:val="24"/>
          <w:szCs w:val="24"/>
          <w:lang w:eastAsia="ru-RU"/>
        </w:rPr>
        <w:t>Схема</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базы данных имеет</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вид</w:t>
      </w:r>
      <w:r w:rsidRPr="00A4204D">
        <w:rPr>
          <w:rFonts w:ascii="Times New Roman" w:hAnsi="Times New Roman"/>
          <w:sz w:val="24"/>
          <w:szCs w:val="24"/>
          <w:lang w:val="en-US" w:eastAsia="ru-RU"/>
        </w:rPr>
        <w:t>:</w:t>
      </w:r>
      <w:r w:rsidRPr="00A4204D">
        <w:rPr>
          <w:rFonts w:ascii="Times New Roman" w:hAnsi="Times New Roman"/>
          <w:sz w:val="24"/>
          <w:szCs w:val="24"/>
          <w:lang w:val="en-US" w:eastAsia="ru-RU"/>
        </w:rPr>
        <w:br/>
      </w:r>
      <w:r w:rsidRPr="00A4204D">
        <w:rPr>
          <w:rFonts w:ascii="Times New Roman" w:hAnsi="Times New Roman"/>
          <w:noProof/>
          <w:sz w:val="24"/>
          <w:szCs w:val="24"/>
          <w:lang w:eastAsia="ru-RU"/>
        </w:rPr>
        <w:drawing>
          <wp:inline distT="0" distB="0" distL="0" distR="0" wp14:anchorId="2A6FE56F" wp14:editId="21C19B68">
            <wp:extent cx="3272155" cy="2657475"/>
            <wp:effectExtent l="0" t="0" r="444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155" cy="2657475"/>
                    </a:xfrm>
                    <a:prstGeom prst="rect">
                      <a:avLst/>
                    </a:prstGeom>
                    <a:noFill/>
                    <a:ln>
                      <a:noFill/>
                    </a:ln>
                  </pic:spPr>
                </pic:pic>
              </a:graphicData>
            </a:graphic>
          </wp:inline>
        </w:drawing>
      </w:r>
      <w:r w:rsidRPr="00A4204D">
        <w:rPr>
          <w:rFonts w:ascii="Times New Roman" w:hAnsi="Times New Roman"/>
          <w:sz w:val="24"/>
          <w:szCs w:val="24"/>
          <w:lang w:val="en-US" w:eastAsia="ru-RU"/>
        </w:rPr>
        <w:br/>
      </w: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eastAsia="ru-RU"/>
        </w:rPr>
        <w:t>Содержимое</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таблиц</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следующее</w:t>
      </w:r>
    </w:p>
    <w:p w:rsidR="00D75FD6" w:rsidRPr="00A4204D" w:rsidRDefault="00D75FD6" w:rsidP="00D75FD6">
      <w:pPr>
        <w:spacing w:after="0" w:line="240" w:lineRule="auto"/>
        <w:rPr>
          <w:rFonts w:ascii="Times New Roman" w:hAnsi="Times New Roman"/>
          <w:b/>
          <w:sz w:val="24"/>
          <w:szCs w:val="24"/>
          <w:lang w:val="en-US" w:eastAsia="ru-RU"/>
        </w:rPr>
      </w:pPr>
      <w:r w:rsidRPr="00A4204D">
        <w:rPr>
          <w:rFonts w:ascii="Times New Roman" w:hAnsi="Times New Roman"/>
          <w:b/>
          <w:sz w:val="24"/>
          <w:szCs w:val="24"/>
          <w:lang w:eastAsia="ru-RU"/>
        </w:rPr>
        <w:t>Таблица</w:t>
      </w:r>
      <w:r w:rsidRPr="00A4204D">
        <w:rPr>
          <w:rFonts w:ascii="Times New Roman" w:hAnsi="Times New Roman"/>
          <w:b/>
          <w:sz w:val="24"/>
          <w:szCs w:val="24"/>
          <w:lang w:val="en-US" w:eastAsia="ru-RU"/>
        </w:rPr>
        <w:t xml:space="preserve"> Employees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6"/>
        <w:gridCol w:w="1843"/>
        <w:gridCol w:w="1417"/>
        <w:gridCol w:w="1306"/>
        <w:gridCol w:w="1788"/>
        <w:gridCol w:w="1442"/>
        <w:gridCol w:w="1276"/>
      </w:tblGrid>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empID</w:t>
            </w:r>
            <w:proofErr w:type="spellEnd"/>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Birthday</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PositionID</w:t>
            </w:r>
            <w:proofErr w:type="spellEnd"/>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442"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HireDate</w:t>
            </w:r>
            <w:proofErr w:type="spellEnd"/>
          </w:p>
        </w:tc>
        <w:tc>
          <w:tcPr>
            <w:tcW w:w="1276" w:type="dxa"/>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City</w:t>
            </w:r>
          </w:p>
        </w:tc>
      </w:tr>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1000</w:t>
            </w:r>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Иванов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1955-02-19</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442"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2015-04-08</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Гомель</w:t>
            </w:r>
          </w:p>
        </w:tc>
      </w:tr>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1001</w:t>
            </w:r>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Петров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1983-12-03</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442"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2015-04-08</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Борисов</w:t>
            </w:r>
          </w:p>
        </w:tc>
      </w:tr>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1002</w:t>
            </w:r>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Сидоров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1976-06-07</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442" w:type="dxa"/>
            <w:tcMar>
              <w:top w:w="15" w:type="dxa"/>
              <w:left w:w="15" w:type="dxa"/>
              <w:bottom w:w="15" w:type="dxa"/>
              <w:right w:w="15" w:type="dxa"/>
            </w:tcMar>
            <w:vAlign w:val="center"/>
          </w:tcPr>
          <w:p w:rsidR="00D75FD6" w:rsidRPr="00A4204D" w:rsidRDefault="00D75FD6" w:rsidP="00A4204D">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2015-04-0</w:t>
            </w:r>
            <w:r w:rsidR="00A4204D" w:rsidRPr="00A4204D">
              <w:rPr>
                <w:rFonts w:ascii="Times New Roman" w:hAnsi="Times New Roman"/>
                <w:sz w:val="24"/>
                <w:szCs w:val="24"/>
                <w:lang w:val="en-US" w:eastAsia="ru-RU"/>
              </w:rPr>
              <w:t>9</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Орша</w:t>
            </w:r>
          </w:p>
        </w:tc>
      </w:tr>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1003</w:t>
            </w:r>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Андреев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1982-04-17</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4</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442" w:type="dxa"/>
            <w:tcMar>
              <w:top w:w="15" w:type="dxa"/>
              <w:left w:w="15" w:type="dxa"/>
              <w:bottom w:w="15" w:type="dxa"/>
              <w:right w:w="15" w:type="dxa"/>
            </w:tcMar>
            <w:vAlign w:val="center"/>
          </w:tcPr>
          <w:p w:rsidR="00D75FD6" w:rsidRPr="00A4204D" w:rsidRDefault="00D75FD6" w:rsidP="00A4204D">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2015-04-</w:t>
            </w:r>
            <w:r w:rsidR="00A4204D" w:rsidRPr="00A4204D">
              <w:rPr>
                <w:rFonts w:ascii="Times New Roman" w:hAnsi="Times New Roman"/>
                <w:sz w:val="24"/>
                <w:szCs w:val="24"/>
                <w:lang w:val="en-US" w:eastAsia="ru-RU"/>
              </w:rPr>
              <w:t>12</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Минск</w:t>
            </w:r>
          </w:p>
        </w:tc>
      </w:tr>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1004</w:t>
            </w:r>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Николаев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442"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Брест</w:t>
            </w:r>
          </w:p>
        </w:tc>
      </w:tr>
      <w:tr w:rsidR="00D75FD6" w:rsidRPr="00A4204D" w:rsidTr="00A4204D">
        <w:tc>
          <w:tcPr>
            <w:tcW w:w="866" w:type="dxa"/>
            <w:tcMar>
              <w:top w:w="15" w:type="dxa"/>
              <w:left w:w="15" w:type="dxa"/>
              <w:bottom w:w="15" w:type="dxa"/>
              <w:right w:w="15" w:type="dxa"/>
            </w:tcMa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1005</w:t>
            </w:r>
          </w:p>
        </w:tc>
        <w:tc>
          <w:tcPr>
            <w:tcW w:w="1843" w:type="dxa"/>
            <w:tcMar>
              <w:top w:w="15" w:type="dxa"/>
              <w:left w:w="15" w:type="dxa"/>
              <w:bottom w:w="15" w:type="dxa"/>
              <w:right w:w="15" w:type="dxa"/>
            </w:tcMar>
          </w:tcPr>
          <w:p w:rsidR="00D75FD6" w:rsidRPr="00A4204D" w:rsidRDefault="00D75FD6" w:rsidP="007577DD">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442"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Гродно</w:t>
            </w:r>
          </w:p>
        </w:tc>
      </w:tr>
    </w:tbl>
    <w:p w:rsidR="00D75FD6" w:rsidRPr="00A4204D" w:rsidRDefault="00D75FD6" w:rsidP="00D75FD6">
      <w:pPr>
        <w:spacing w:after="0" w:line="240" w:lineRule="auto"/>
        <w:rPr>
          <w:rFonts w:ascii="Times New Roman" w:hAnsi="Times New Roman"/>
          <w:sz w:val="24"/>
          <w:szCs w:val="24"/>
          <w:lang w:val="en-US"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3"/>
        <w:gridCol w:w="5134"/>
      </w:tblGrid>
      <w:tr w:rsidR="00D75FD6" w:rsidRPr="00A4204D" w:rsidTr="007340E2">
        <w:tc>
          <w:tcPr>
            <w:tcW w:w="5133" w:type="dxa"/>
          </w:tcPr>
          <w:p w:rsidR="00D75FD6" w:rsidRPr="00A4204D" w:rsidRDefault="00D75FD6" w:rsidP="007340E2">
            <w:pPr>
              <w:rPr>
                <w:rFonts w:ascii="Times New Roman" w:hAnsi="Times New Roman"/>
                <w:b/>
                <w:sz w:val="24"/>
                <w:szCs w:val="24"/>
                <w:lang w:val="en-US" w:eastAsia="ru-RU"/>
              </w:rPr>
            </w:pPr>
            <w:r w:rsidRPr="00A4204D">
              <w:rPr>
                <w:rFonts w:ascii="Times New Roman" w:hAnsi="Times New Roman"/>
                <w:b/>
                <w:sz w:val="24"/>
                <w:szCs w:val="24"/>
                <w:lang w:eastAsia="ru-RU"/>
              </w:rPr>
              <w:t>Таблица</w:t>
            </w:r>
            <w:r w:rsidRPr="00A4204D">
              <w:rPr>
                <w:rFonts w:ascii="Times New Roman" w:hAnsi="Times New Roman"/>
                <w:b/>
                <w:sz w:val="24"/>
                <w:szCs w:val="24"/>
                <w:lang w:val="en-US" w:eastAsia="ru-RU"/>
              </w:rPr>
              <w:t xml:space="preserve"> Departments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37"/>
              <w:gridCol w:w="1883"/>
              <w:gridCol w:w="1487"/>
            </w:tblGrid>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883"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c>
                <w:tcPr>
                  <w:tcW w:w="1487" w:type="dxa"/>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Location</w:t>
                  </w:r>
                </w:p>
              </w:tc>
            </w:tr>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88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Администрация</w:t>
                  </w:r>
                </w:p>
              </w:tc>
              <w:tc>
                <w:tcPr>
                  <w:tcW w:w="1487"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Минск</w:t>
                  </w:r>
                </w:p>
              </w:tc>
            </w:tr>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88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Бухгалтерия</w:t>
                  </w:r>
                </w:p>
              </w:tc>
              <w:tc>
                <w:tcPr>
                  <w:tcW w:w="1487"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Витебск</w:t>
                  </w:r>
                </w:p>
              </w:tc>
            </w:tr>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88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c>
                <w:tcPr>
                  <w:tcW w:w="1487"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Пинск</w:t>
                  </w:r>
                </w:p>
              </w:tc>
            </w:tr>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4</w:t>
                  </w:r>
                </w:p>
              </w:tc>
              <w:tc>
                <w:tcPr>
                  <w:tcW w:w="188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Маркетинг</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и</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реклама</w:t>
                  </w:r>
                </w:p>
              </w:tc>
              <w:tc>
                <w:tcPr>
                  <w:tcW w:w="1487"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Минск</w:t>
                  </w:r>
                </w:p>
              </w:tc>
            </w:tr>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lastRenderedPageBreak/>
                    <w:t>5</w:t>
                  </w:r>
                </w:p>
              </w:tc>
              <w:tc>
                <w:tcPr>
                  <w:tcW w:w="188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Логистика</w:t>
                  </w:r>
                </w:p>
              </w:tc>
              <w:tc>
                <w:tcPr>
                  <w:tcW w:w="1487"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Минск</w:t>
                  </w:r>
                </w:p>
              </w:tc>
            </w:tr>
          </w:tbl>
          <w:p w:rsidR="00D75FD6" w:rsidRPr="00A4204D" w:rsidRDefault="00D75FD6" w:rsidP="007340E2">
            <w:pPr>
              <w:rPr>
                <w:rFonts w:ascii="Times New Roman" w:hAnsi="Times New Roman"/>
                <w:sz w:val="24"/>
                <w:szCs w:val="24"/>
                <w:lang w:val="en-US" w:eastAsia="ru-RU"/>
              </w:rPr>
            </w:pPr>
          </w:p>
        </w:tc>
        <w:tc>
          <w:tcPr>
            <w:tcW w:w="5134" w:type="dxa"/>
          </w:tcPr>
          <w:p w:rsidR="00D75FD6" w:rsidRPr="00A4204D" w:rsidRDefault="00D75FD6" w:rsidP="007340E2">
            <w:pPr>
              <w:rPr>
                <w:rFonts w:ascii="Times New Roman" w:hAnsi="Times New Roman"/>
                <w:b/>
                <w:sz w:val="24"/>
                <w:szCs w:val="24"/>
                <w:lang w:val="en-US" w:eastAsia="ru-RU"/>
              </w:rPr>
            </w:pPr>
            <w:r w:rsidRPr="00A4204D">
              <w:rPr>
                <w:rFonts w:ascii="Times New Roman" w:hAnsi="Times New Roman"/>
                <w:b/>
                <w:sz w:val="24"/>
                <w:szCs w:val="24"/>
                <w:lang w:eastAsia="ru-RU"/>
              </w:rPr>
              <w:lastRenderedPageBreak/>
              <w:t>Таблица</w:t>
            </w:r>
            <w:r w:rsidRPr="00A4204D">
              <w:rPr>
                <w:rFonts w:ascii="Times New Roman" w:hAnsi="Times New Roman"/>
                <w:b/>
                <w:sz w:val="24"/>
                <w:szCs w:val="24"/>
                <w:lang w:val="en-US" w:eastAsia="ru-RU"/>
              </w:rPr>
              <w:t xml:space="preserve"> Positions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25"/>
              <w:gridCol w:w="1647"/>
            </w:tblGrid>
            <w:tr w:rsidR="00D75FD6" w:rsidRPr="00A4204D" w:rsidTr="007340E2">
              <w:tc>
                <w:tcPr>
                  <w:tcW w:w="1525"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positionID</w:t>
                  </w:r>
                  <w:proofErr w:type="spellEnd"/>
                </w:p>
              </w:tc>
              <w:tc>
                <w:tcPr>
                  <w:tcW w:w="1647"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r>
            <w:tr w:rsidR="00D75FD6" w:rsidRPr="00A4204D" w:rsidTr="007340E2">
              <w:tc>
                <w:tcPr>
                  <w:tcW w:w="1525"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64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Бухгалтер</w:t>
                  </w:r>
                </w:p>
              </w:tc>
            </w:tr>
            <w:tr w:rsidR="00D75FD6" w:rsidRPr="00A4204D" w:rsidTr="007340E2">
              <w:tc>
                <w:tcPr>
                  <w:tcW w:w="1525"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64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Директор</w:t>
                  </w:r>
                </w:p>
              </w:tc>
            </w:tr>
            <w:tr w:rsidR="00D75FD6" w:rsidRPr="00A4204D" w:rsidTr="007340E2">
              <w:tc>
                <w:tcPr>
                  <w:tcW w:w="1525"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64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Программист</w:t>
                  </w:r>
                </w:p>
              </w:tc>
            </w:tr>
            <w:tr w:rsidR="00D75FD6" w:rsidRPr="00A4204D" w:rsidTr="007340E2">
              <w:tc>
                <w:tcPr>
                  <w:tcW w:w="1525"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4</w:t>
                  </w:r>
                </w:p>
              </w:tc>
              <w:tc>
                <w:tcPr>
                  <w:tcW w:w="164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Старший</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программист</w:t>
                  </w:r>
                </w:p>
              </w:tc>
            </w:tr>
          </w:tbl>
          <w:p w:rsidR="00D75FD6" w:rsidRPr="00A4204D" w:rsidRDefault="00D75FD6" w:rsidP="007340E2">
            <w:pPr>
              <w:rPr>
                <w:rFonts w:ascii="Times New Roman" w:hAnsi="Times New Roman"/>
                <w:sz w:val="24"/>
                <w:szCs w:val="24"/>
                <w:lang w:val="en-US" w:eastAsia="ru-RU"/>
              </w:rPr>
            </w:pPr>
          </w:p>
        </w:tc>
      </w:tr>
    </w:tbl>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b/>
          <w:sz w:val="24"/>
          <w:szCs w:val="24"/>
          <w:lang w:eastAsia="ru-RU"/>
        </w:rPr>
      </w:pPr>
      <w:r w:rsidRPr="00A4204D">
        <w:rPr>
          <w:rFonts w:ascii="Times New Roman" w:hAnsi="Times New Roman"/>
          <w:sz w:val="24"/>
          <w:szCs w:val="24"/>
          <w:lang w:eastAsia="ru-RU"/>
        </w:rPr>
        <w:t>Если суть РДБ – разделяй и властвуй, то суть операций объединений снова склеить разбитые по таблицам данные, т.е. привести их обратно в человеческий вид.</w:t>
      </w:r>
      <w:r w:rsidRPr="00A4204D">
        <w:rPr>
          <w:rFonts w:ascii="Times New Roman" w:hAnsi="Times New Roman"/>
          <w:sz w:val="24"/>
          <w:szCs w:val="24"/>
          <w:lang w:eastAsia="ru-RU"/>
        </w:rPr>
        <w:br/>
        <w:t xml:space="preserve">Если говорить просто, то операции горизонтального соединения таблицы с другими таблицами используются для того, чтобы получить из них недостающие данные. </w:t>
      </w:r>
      <w:r w:rsidRPr="00A4204D">
        <w:rPr>
          <w:rFonts w:ascii="Times New Roman" w:hAnsi="Times New Roman"/>
          <w:sz w:val="24"/>
          <w:szCs w:val="24"/>
          <w:lang w:eastAsia="ru-RU"/>
        </w:rPr>
        <w:br/>
      </w:r>
    </w:p>
    <w:p w:rsidR="00D75FD6" w:rsidRPr="00A4204D" w:rsidRDefault="00D75FD6" w:rsidP="00D75FD6">
      <w:pPr>
        <w:spacing w:after="0" w:line="240" w:lineRule="auto"/>
        <w:rPr>
          <w:rFonts w:ascii="Times New Roman" w:hAnsi="Times New Roman"/>
          <w:b/>
          <w:sz w:val="24"/>
          <w:szCs w:val="24"/>
          <w:lang w:eastAsia="ru-RU"/>
        </w:rPr>
      </w:pPr>
      <w:r w:rsidRPr="00A4204D">
        <w:rPr>
          <w:rFonts w:ascii="Times New Roman" w:hAnsi="Times New Roman"/>
          <w:b/>
          <w:sz w:val="24"/>
          <w:szCs w:val="24"/>
          <w:lang w:eastAsia="ru-RU"/>
        </w:rPr>
        <w:t xml:space="preserve"> </w:t>
      </w:r>
      <w:r w:rsidRPr="00A4204D">
        <w:rPr>
          <w:rFonts w:ascii="Times New Roman" w:hAnsi="Times New Roman"/>
          <w:b/>
          <w:sz w:val="24"/>
          <w:szCs w:val="24"/>
          <w:lang w:val="en-US" w:eastAsia="ru-RU"/>
        </w:rPr>
        <w:t>JOIN</w:t>
      </w:r>
      <w:r w:rsidRPr="00A4204D">
        <w:rPr>
          <w:rFonts w:ascii="Times New Roman" w:hAnsi="Times New Roman"/>
          <w:b/>
          <w:sz w:val="24"/>
          <w:szCs w:val="24"/>
          <w:lang w:eastAsia="ru-RU"/>
        </w:rPr>
        <w:t xml:space="preserve"> (Внутреннее соединение)</w:t>
      </w:r>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Из строк левой таблицы и  правой таблицы объединяются и возвращаются только те строки, по которым выполняются условия соединения.</w:t>
      </w:r>
    </w:p>
    <w:p w:rsidR="00D75FD6" w:rsidRPr="00A4204D" w:rsidRDefault="00D75FD6" w:rsidP="00D75FD6">
      <w:pPr>
        <w:pStyle w:val="HTML"/>
        <w:rPr>
          <w:rStyle w:val="hljs-comment1"/>
          <w:rFonts w:ascii="Times New Roman" w:hAnsi="Times New Roman" w:cs="Times New Roman"/>
          <w:color w:val="auto"/>
          <w:sz w:val="24"/>
          <w:szCs w:val="24"/>
          <w:shd w:val="clear" w:color="auto" w:fill="F8F8F8"/>
          <w:lang w:val="en-US"/>
        </w:rPr>
      </w:pPr>
      <w:r w:rsidRPr="00A4204D">
        <w:rPr>
          <w:rStyle w:val="hljs-comment1"/>
          <w:rFonts w:ascii="Times New Roman" w:hAnsi="Times New Roman" w:cs="Times New Roman"/>
          <w:color w:val="auto"/>
          <w:sz w:val="24"/>
          <w:szCs w:val="24"/>
          <w:shd w:val="clear" w:color="auto" w:fill="F8F8F8"/>
          <w:lang w:val="en-US"/>
        </w:rPr>
        <w:t xml:space="preserve">-- JOIN </w:t>
      </w:r>
      <w:r w:rsidRPr="00A4204D">
        <w:rPr>
          <w:rStyle w:val="hljs-comment1"/>
          <w:rFonts w:ascii="Times New Roman" w:hAnsi="Times New Roman" w:cs="Times New Roman"/>
          <w:color w:val="auto"/>
          <w:sz w:val="24"/>
          <w:szCs w:val="24"/>
          <w:shd w:val="clear" w:color="auto" w:fill="F8F8F8"/>
        </w:rPr>
        <w:t>вернет</w:t>
      </w:r>
      <w:r w:rsidRPr="00A4204D">
        <w:rPr>
          <w:rStyle w:val="hljs-comment1"/>
          <w:rFonts w:ascii="Times New Roman" w:hAnsi="Times New Roman" w:cs="Times New Roman"/>
          <w:color w:val="auto"/>
          <w:sz w:val="24"/>
          <w:szCs w:val="24"/>
          <w:shd w:val="clear" w:color="auto" w:fill="F8F8F8"/>
          <w:lang w:val="en-US"/>
        </w:rPr>
        <w:t xml:space="preserve"> 5 </w:t>
      </w:r>
      <w:r w:rsidRPr="00A4204D">
        <w:rPr>
          <w:rStyle w:val="hljs-comment1"/>
          <w:rFonts w:ascii="Times New Roman" w:hAnsi="Times New Roman" w:cs="Times New Roman"/>
          <w:color w:val="auto"/>
          <w:sz w:val="24"/>
          <w:szCs w:val="24"/>
          <w:shd w:val="clear" w:color="auto" w:fill="F8F8F8"/>
        </w:rPr>
        <w:t>строк</w:t>
      </w:r>
    </w:p>
    <w:p w:rsidR="00D75FD6" w:rsidRPr="00A4204D" w:rsidRDefault="00D75FD6" w:rsidP="00D75FD6">
      <w:pPr>
        <w:pStyle w:val="HTML"/>
        <w:rPr>
          <w:rFonts w:ascii="Times New Roman" w:hAnsi="Times New Roman" w:cs="Times New Roman"/>
          <w:sz w:val="24"/>
          <w:szCs w:val="24"/>
          <w:shd w:val="clear" w:color="auto" w:fill="F8F8F8"/>
          <w:lang w:val="en-US"/>
        </w:rPr>
      </w:pPr>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SELECT</w:t>
      </w:r>
      <w:r w:rsidRPr="00A4204D">
        <w:rPr>
          <w:rFonts w:ascii="Times New Roman" w:hAnsi="Times New Roman" w:cs="Times New Roman"/>
          <w:b/>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emp.emp</w:t>
      </w:r>
      <w:r w:rsidRPr="00A4204D">
        <w:rPr>
          <w:rStyle w:val="hljs-keyword1"/>
          <w:rFonts w:ascii="Times New Roman" w:hAnsi="Times New Roman" w:cs="Times New Roman"/>
          <w:b w:val="0"/>
          <w:sz w:val="24"/>
          <w:szCs w:val="24"/>
          <w:shd w:val="clear" w:color="auto" w:fill="F8F8F8"/>
          <w:lang w:val="en-US"/>
        </w:rPr>
        <w:t>ID</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w:t>
      </w:r>
      <w:r w:rsidRPr="00A4204D">
        <w:rPr>
          <w:rStyle w:val="hljs-keyword1"/>
          <w:rFonts w:ascii="Times New Roman" w:hAnsi="Times New Roman" w:cs="Times New Roman"/>
          <w:b w:val="0"/>
          <w:sz w:val="24"/>
          <w:szCs w:val="24"/>
          <w:shd w:val="clear" w:color="auto" w:fill="F8F8F8"/>
          <w:lang w:val="en-US"/>
        </w:rPr>
        <w:t>Name</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emp.DepartmentID</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dep.DEpartment</w:t>
      </w:r>
      <w:r w:rsidRPr="00A4204D">
        <w:rPr>
          <w:rStyle w:val="hljs-keyword1"/>
          <w:rFonts w:ascii="Times New Roman" w:hAnsi="Times New Roman" w:cs="Times New Roman"/>
          <w:b w:val="0"/>
          <w:sz w:val="24"/>
          <w:szCs w:val="24"/>
          <w:shd w:val="clear" w:color="auto" w:fill="F8F8F8"/>
          <w:lang w:val="en-US"/>
        </w:rPr>
        <w:t>ID</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dep.</w:t>
      </w:r>
      <w:r w:rsidRPr="00A4204D">
        <w:rPr>
          <w:rStyle w:val="hljs-keyword1"/>
          <w:rFonts w:ascii="Times New Roman" w:hAnsi="Times New Roman" w:cs="Times New Roman"/>
          <w:b w:val="0"/>
          <w:sz w:val="24"/>
          <w:szCs w:val="24"/>
          <w:shd w:val="clear" w:color="auto" w:fill="F8F8F8"/>
          <w:lang w:val="en-US"/>
        </w:rPr>
        <w:t>Name</w:t>
      </w:r>
      <w:proofErr w:type="spellEnd"/>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FROM</w:t>
      </w:r>
      <w:r w:rsidRPr="00A4204D">
        <w:rPr>
          <w:rFonts w:ascii="Times New Roman" w:hAnsi="Times New Roman" w:cs="Times New Roman"/>
          <w:b/>
          <w:sz w:val="24"/>
          <w:szCs w:val="24"/>
          <w:shd w:val="clear" w:color="auto" w:fill="F8F8F8"/>
          <w:lang w:val="en-US"/>
        </w:rPr>
        <w:t xml:space="preserve"> </w:t>
      </w:r>
      <w:r w:rsidRPr="00A4204D">
        <w:rPr>
          <w:rFonts w:ascii="Times New Roman" w:hAnsi="Times New Roman" w:cs="Times New Roman"/>
          <w:sz w:val="24"/>
          <w:szCs w:val="24"/>
          <w:shd w:val="clear" w:color="auto" w:fill="F8F8F8"/>
          <w:lang w:val="en-US"/>
        </w:rPr>
        <w:t xml:space="preserve">Employees </w:t>
      </w:r>
      <w:proofErr w:type="spellStart"/>
      <w:proofErr w:type="gramStart"/>
      <w:r w:rsidRPr="00A4204D">
        <w:rPr>
          <w:rFonts w:ascii="Times New Roman" w:hAnsi="Times New Roman" w:cs="Times New Roman"/>
          <w:sz w:val="24"/>
          <w:szCs w:val="24"/>
          <w:shd w:val="clear" w:color="auto" w:fill="F8F8F8"/>
          <w:lang w:val="en-US"/>
        </w:rPr>
        <w:t>emp</w:t>
      </w:r>
      <w:proofErr w:type="spellEnd"/>
      <w:proofErr w:type="gramEnd"/>
    </w:p>
    <w:p w:rsidR="00D75FD6" w:rsidRPr="00A4204D" w:rsidRDefault="00D75FD6" w:rsidP="00D75FD6">
      <w:pPr>
        <w:pStyle w:val="HTML"/>
        <w:shd w:val="clear" w:color="auto" w:fill="FFFFFF"/>
        <w:rPr>
          <w:rStyle w:val="hljs-keyword1"/>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JOIN</w:t>
      </w:r>
      <w:r w:rsidRPr="00A4204D">
        <w:rPr>
          <w:rFonts w:ascii="Times New Roman" w:hAnsi="Times New Roman" w:cs="Times New Roman"/>
          <w:b/>
          <w:sz w:val="24"/>
          <w:szCs w:val="24"/>
          <w:shd w:val="clear" w:color="auto" w:fill="F8F8F8"/>
          <w:lang w:val="en-US"/>
        </w:rPr>
        <w:t xml:space="preserve"> </w:t>
      </w:r>
      <w:r w:rsidRPr="00A4204D">
        <w:rPr>
          <w:rFonts w:ascii="Times New Roman" w:hAnsi="Times New Roman" w:cs="Times New Roman"/>
          <w:sz w:val="24"/>
          <w:szCs w:val="24"/>
          <w:shd w:val="clear" w:color="auto" w:fill="F8F8F8"/>
          <w:lang w:val="en-US"/>
        </w:rPr>
        <w:t xml:space="preserve">Departments </w:t>
      </w:r>
      <w:proofErr w:type="spellStart"/>
      <w:r w:rsidRPr="00A4204D">
        <w:rPr>
          <w:rFonts w:ascii="Times New Roman" w:hAnsi="Times New Roman" w:cs="Times New Roman"/>
          <w:sz w:val="24"/>
          <w:szCs w:val="24"/>
          <w:shd w:val="clear" w:color="auto" w:fill="F8F8F8"/>
          <w:lang w:val="en-US"/>
        </w:rPr>
        <w:t>dep</w:t>
      </w:r>
      <w:proofErr w:type="spellEnd"/>
      <w:r w:rsidRPr="00A4204D">
        <w:rPr>
          <w:rFonts w:ascii="Times New Roman" w:hAnsi="Times New Roman" w:cs="Times New Roman"/>
          <w:sz w:val="24"/>
          <w:szCs w:val="24"/>
          <w:shd w:val="clear" w:color="auto" w:fill="F8F8F8"/>
          <w:lang w:val="en-US"/>
        </w:rPr>
        <w:t xml:space="preserve"> </w:t>
      </w:r>
      <w:r w:rsidRPr="00A4204D">
        <w:rPr>
          <w:rStyle w:val="hljs-keyword1"/>
          <w:rFonts w:ascii="Times New Roman" w:hAnsi="Times New Roman" w:cs="Times New Roman"/>
          <w:sz w:val="24"/>
          <w:szCs w:val="24"/>
          <w:shd w:val="clear" w:color="auto" w:fill="F8F8F8"/>
          <w:lang w:val="en-US"/>
        </w:rPr>
        <w:t>ON</w:t>
      </w:r>
      <w:r w:rsidRPr="00A4204D">
        <w:rPr>
          <w:rFonts w:ascii="Times New Roman" w:hAnsi="Times New Roman" w:cs="Times New Roman"/>
          <w:sz w:val="24"/>
          <w:szCs w:val="24"/>
          <w:shd w:val="clear" w:color="auto" w:fill="F8F8F8"/>
          <w:lang w:val="en-US"/>
        </w:rPr>
        <w:t xml:space="preserve"> emp.DepartmentID=dep.</w:t>
      </w:r>
      <w:r w:rsidRPr="00A4204D">
        <w:rPr>
          <w:rStyle w:val="hljs-keyword1"/>
          <w:rFonts w:ascii="Times New Roman" w:hAnsi="Times New Roman" w:cs="Times New Roman"/>
          <w:b w:val="0"/>
          <w:sz w:val="24"/>
          <w:szCs w:val="24"/>
          <w:shd w:val="clear" w:color="auto" w:fill="F8F8F8"/>
          <w:lang w:val="en-US"/>
        </w:rPr>
        <w:t>ID</w:t>
      </w:r>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866"/>
        <w:gridCol w:w="1843"/>
        <w:gridCol w:w="1842"/>
        <w:gridCol w:w="2072"/>
        <w:gridCol w:w="2693"/>
      </w:tblGrid>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b/>
                <w:bCs/>
                <w:sz w:val="24"/>
                <w:szCs w:val="24"/>
                <w:lang w:val="en-US"/>
              </w:rPr>
            </w:pPr>
            <w:proofErr w:type="spellStart"/>
            <w:r w:rsidRPr="00A4204D">
              <w:rPr>
                <w:rFonts w:ascii="Times New Roman" w:hAnsi="Times New Roman"/>
                <w:b/>
                <w:bCs/>
                <w:sz w:val="24"/>
                <w:szCs w:val="24"/>
                <w:lang w:val="en-US"/>
              </w:rPr>
              <w:t>empID</w:t>
            </w:r>
            <w:proofErr w:type="spellEnd"/>
          </w:p>
        </w:tc>
        <w:tc>
          <w:tcPr>
            <w:tcW w:w="1843" w:type="dxa"/>
            <w:vAlign w:val="center"/>
          </w:tcPr>
          <w:p w:rsidR="00D75FD6" w:rsidRPr="00A4204D" w:rsidRDefault="00D75FD6" w:rsidP="007340E2">
            <w:pPr>
              <w:spacing w:after="0" w:line="240" w:lineRule="auto"/>
              <w:jc w:val="center"/>
              <w:rPr>
                <w:rFonts w:ascii="Times New Roman" w:hAnsi="Times New Roman"/>
                <w:b/>
                <w:bCs/>
                <w:sz w:val="24"/>
                <w:szCs w:val="24"/>
                <w:lang w:val="en-US"/>
              </w:rPr>
            </w:pPr>
            <w:r w:rsidRPr="00A4204D">
              <w:rPr>
                <w:rFonts w:ascii="Times New Roman" w:hAnsi="Times New Roman"/>
                <w:b/>
                <w:bCs/>
                <w:sz w:val="24"/>
                <w:szCs w:val="24"/>
                <w:lang w:val="en-US"/>
              </w:rPr>
              <w:t>Name</w:t>
            </w:r>
          </w:p>
        </w:tc>
        <w:tc>
          <w:tcPr>
            <w:tcW w:w="1842" w:type="dxa"/>
            <w:vAlign w:val="center"/>
          </w:tcPr>
          <w:p w:rsidR="00D75FD6" w:rsidRPr="00A4204D" w:rsidRDefault="00D75FD6" w:rsidP="007340E2">
            <w:pPr>
              <w:spacing w:after="0" w:line="240" w:lineRule="auto"/>
              <w:jc w:val="center"/>
              <w:rPr>
                <w:rFonts w:ascii="Times New Roman" w:hAnsi="Times New Roman"/>
                <w:b/>
                <w:bCs/>
                <w:sz w:val="24"/>
                <w:szCs w:val="24"/>
                <w:lang w:val="en-US"/>
              </w:rPr>
            </w:pPr>
            <w:proofErr w:type="spellStart"/>
            <w:r w:rsidRPr="00A4204D">
              <w:rPr>
                <w:rFonts w:ascii="Times New Roman" w:hAnsi="Times New Roman"/>
                <w:b/>
                <w:bCs/>
                <w:sz w:val="24"/>
                <w:szCs w:val="24"/>
                <w:lang w:val="en-US"/>
              </w:rPr>
              <w:t>DepartmentID</w:t>
            </w:r>
            <w:proofErr w:type="spellEnd"/>
          </w:p>
        </w:tc>
        <w:tc>
          <w:tcPr>
            <w:tcW w:w="2072" w:type="dxa"/>
            <w:vAlign w:val="center"/>
          </w:tcPr>
          <w:p w:rsidR="00D75FD6" w:rsidRPr="00A4204D" w:rsidRDefault="00D75FD6" w:rsidP="007340E2">
            <w:pPr>
              <w:spacing w:after="0" w:line="240" w:lineRule="auto"/>
              <w:jc w:val="center"/>
              <w:rPr>
                <w:rFonts w:ascii="Times New Roman" w:hAnsi="Times New Roman"/>
                <w:b/>
                <w:bCs/>
                <w:sz w:val="24"/>
                <w:szCs w:val="24"/>
                <w:lang w:val="en-US"/>
              </w:rPr>
            </w:pPr>
            <w:proofErr w:type="spellStart"/>
            <w:r w:rsidRPr="00A4204D">
              <w:rPr>
                <w:rFonts w:ascii="Times New Roman" w:hAnsi="Times New Roman"/>
                <w:b/>
                <w:bCs/>
                <w:sz w:val="24"/>
                <w:szCs w:val="24"/>
                <w:lang w:val="en-US"/>
              </w:rPr>
              <w:t>DepartmentID</w:t>
            </w:r>
            <w:proofErr w:type="spellEnd"/>
          </w:p>
        </w:tc>
        <w:tc>
          <w:tcPr>
            <w:tcW w:w="2693" w:type="dxa"/>
            <w:vAlign w:val="center"/>
          </w:tcPr>
          <w:p w:rsidR="00D75FD6" w:rsidRPr="00A4204D" w:rsidRDefault="00D75FD6" w:rsidP="007340E2">
            <w:pPr>
              <w:spacing w:after="0" w:line="240" w:lineRule="auto"/>
              <w:jc w:val="center"/>
              <w:rPr>
                <w:rFonts w:ascii="Times New Roman" w:hAnsi="Times New Roman"/>
                <w:b/>
                <w:bCs/>
                <w:sz w:val="24"/>
                <w:szCs w:val="24"/>
                <w:lang w:val="en-US"/>
              </w:rPr>
            </w:pPr>
            <w:r w:rsidRPr="00A4204D">
              <w:rPr>
                <w:rFonts w:ascii="Times New Roman" w:hAnsi="Times New Roman"/>
                <w:b/>
                <w:bCs/>
                <w:sz w:val="24"/>
                <w:szCs w:val="24"/>
                <w:lang w:val="en-US"/>
              </w:rPr>
              <w:t>Name</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1000</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Иванов</w:t>
            </w:r>
            <w:r w:rsidRPr="00A4204D">
              <w:rPr>
                <w:rFonts w:ascii="Times New Roman" w:hAnsi="Times New Roman"/>
                <w:sz w:val="24"/>
                <w:szCs w:val="24"/>
                <w:lang w:val="en-US"/>
              </w:rPr>
              <w:t xml:space="preserve"> </w:t>
            </w:r>
            <w:r w:rsidRPr="00A4204D">
              <w:rPr>
                <w:rFonts w:ascii="Times New Roman" w:hAnsi="Times New Roman"/>
                <w:sz w:val="24"/>
                <w:szCs w:val="24"/>
              </w:rPr>
              <w:t>И</w:t>
            </w:r>
            <w:r w:rsidRPr="00A4204D">
              <w:rPr>
                <w:rFonts w:ascii="Times New Roman" w:hAnsi="Times New Roman"/>
                <w:sz w:val="24"/>
                <w:szCs w:val="24"/>
                <w:lang w:val="en-US"/>
              </w:rPr>
              <w:t>.</w:t>
            </w:r>
            <w:r w:rsidRPr="00A4204D">
              <w:rPr>
                <w:rFonts w:ascii="Times New Roman" w:hAnsi="Times New Roman"/>
                <w:sz w:val="24"/>
                <w:szCs w:val="24"/>
              </w:rPr>
              <w:t>И</w:t>
            </w:r>
            <w:r w:rsidRPr="00A4204D">
              <w:rPr>
                <w:rFonts w:ascii="Times New Roman" w:hAnsi="Times New Roman"/>
                <w:sz w:val="24"/>
                <w:szCs w:val="24"/>
                <w:lang w:val="en-US"/>
              </w:rPr>
              <w:t>.</w:t>
            </w:r>
          </w:p>
        </w:tc>
        <w:tc>
          <w:tcPr>
            <w:tcW w:w="184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w:t>
            </w:r>
          </w:p>
        </w:tc>
        <w:tc>
          <w:tcPr>
            <w:tcW w:w="207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Администрация</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1001</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Петров</w:t>
            </w:r>
            <w:r w:rsidRPr="00A4204D">
              <w:rPr>
                <w:rFonts w:ascii="Times New Roman" w:hAnsi="Times New Roman"/>
                <w:sz w:val="24"/>
                <w:szCs w:val="24"/>
                <w:lang w:val="en-US"/>
              </w:rPr>
              <w:t xml:space="preserve"> </w:t>
            </w:r>
            <w:r w:rsidRPr="00A4204D">
              <w:rPr>
                <w:rFonts w:ascii="Times New Roman" w:hAnsi="Times New Roman"/>
                <w:sz w:val="24"/>
                <w:szCs w:val="24"/>
              </w:rPr>
              <w:t>П</w:t>
            </w:r>
            <w:r w:rsidRPr="00A4204D">
              <w:rPr>
                <w:rFonts w:ascii="Times New Roman" w:hAnsi="Times New Roman"/>
                <w:sz w:val="24"/>
                <w:szCs w:val="24"/>
                <w:lang w:val="en-US"/>
              </w:rPr>
              <w:t>.</w:t>
            </w:r>
            <w:r w:rsidRPr="00A4204D">
              <w:rPr>
                <w:rFonts w:ascii="Times New Roman" w:hAnsi="Times New Roman"/>
                <w:sz w:val="24"/>
                <w:szCs w:val="24"/>
              </w:rPr>
              <w:t>П</w:t>
            </w:r>
            <w:r w:rsidRPr="00A4204D">
              <w:rPr>
                <w:rFonts w:ascii="Times New Roman" w:hAnsi="Times New Roman"/>
                <w:sz w:val="24"/>
                <w:szCs w:val="24"/>
                <w:lang w:val="en-US"/>
              </w:rPr>
              <w:t>.</w:t>
            </w:r>
          </w:p>
        </w:tc>
        <w:tc>
          <w:tcPr>
            <w:tcW w:w="184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07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rPr>
            </w:pPr>
            <w:proofErr w:type="gramStart"/>
            <w:r w:rsidRPr="00A4204D">
              <w:rPr>
                <w:rFonts w:ascii="Times New Roman" w:hAnsi="Times New Roman"/>
                <w:sz w:val="24"/>
                <w:szCs w:val="24"/>
              </w:rPr>
              <w:t>ИТ</w:t>
            </w:r>
            <w:proofErr w:type="gramEnd"/>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1002</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Сидоров</w:t>
            </w:r>
            <w:r w:rsidRPr="00A4204D">
              <w:rPr>
                <w:rFonts w:ascii="Times New Roman" w:hAnsi="Times New Roman"/>
                <w:sz w:val="24"/>
                <w:szCs w:val="24"/>
                <w:lang w:val="en-US"/>
              </w:rPr>
              <w:t xml:space="preserve"> </w:t>
            </w:r>
            <w:r w:rsidRPr="00A4204D">
              <w:rPr>
                <w:rFonts w:ascii="Times New Roman" w:hAnsi="Times New Roman"/>
                <w:sz w:val="24"/>
                <w:szCs w:val="24"/>
              </w:rPr>
              <w:t>С</w:t>
            </w:r>
            <w:r w:rsidRPr="00A4204D">
              <w:rPr>
                <w:rFonts w:ascii="Times New Roman" w:hAnsi="Times New Roman"/>
                <w:sz w:val="24"/>
                <w:szCs w:val="24"/>
                <w:lang w:val="en-US"/>
              </w:rPr>
              <w:t>.</w:t>
            </w:r>
            <w:r w:rsidRPr="00A4204D">
              <w:rPr>
                <w:rFonts w:ascii="Times New Roman" w:hAnsi="Times New Roman"/>
                <w:sz w:val="24"/>
                <w:szCs w:val="24"/>
              </w:rPr>
              <w:t>С</w:t>
            </w:r>
            <w:r w:rsidRPr="00A4204D">
              <w:rPr>
                <w:rFonts w:ascii="Times New Roman" w:hAnsi="Times New Roman"/>
                <w:sz w:val="24"/>
                <w:szCs w:val="24"/>
                <w:lang w:val="en-US"/>
              </w:rPr>
              <w:t>.</w:t>
            </w:r>
          </w:p>
        </w:tc>
        <w:tc>
          <w:tcPr>
            <w:tcW w:w="184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2</w:t>
            </w:r>
          </w:p>
        </w:tc>
        <w:tc>
          <w:tcPr>
            <w:tcW w:w="207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2</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Бухгалтерия</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1003</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Андреев</w:t>
            </w:r>
            <w:r w:rsidRPr="00A4204D">
              <w:rPr>
                <w:rFonts w:ascii="Times New Roman" w:hAnsi="Times New Roman"/>
                <w:sz w:val="24"/>
                <w:szCs w:val="24"/>
                <w:lang w:val="en-US"/>
              </w:rPr>
              <w:t xml:space="preserve"> </w:t>
            </w:r>
            <w:r w:rsidRPr="00A4204D">
              <w:rPr>
                <w:rFonts w:ascii="Times New Roman" w:hAnsi="Times New Roman"/>
                <w:sz w:val="24"/>
                <w:szCs w:val="24"/>
              </w:rPr>
              <w:t>А</w:t>
            </w:r>
            <w:r w:rsidRPr="00A4204D">
              <w:rPr>
                <w:rFonts w:ascii="Times New Roman" w:hAnsi="Times New Roman"/>
                <w:sz w:val="24"/>
                <w:szCs w:val="24"/>
                <w:lang w:val="en-US"/>
              </w:rPr>
              <w:t>.</w:t>
            </w:r>
            <w:r w:rsidRPr="00A4204D">
              <w:rPr>
                <w:rFonts w:ascii="Times New Roman" w:hAnsi="Times New Roman"/>
                <w:sz w:val="24"/>
                <w:szCs w:val="24"/>
              </w:rPr>
              <w:t>А</w:t>
            </w:r>
            <w:r w:rsidRPr="00A4204D">
              <w:rPr>
                <w:rFonts w:ascii="Times New Roman" w:hAnsi="Times New Roman"/>
                <w:sz w:val="24"/>
                <w:szCs w:val="24"/>
                <w:lang w:val="en-US"/>
              </w:rPr>
              <w:t>.</w:t>
            </w:r>
          </w:p>
        </w:tc>
        <w:tc>
          <w:tcPr>
            <w:tcW w:w="184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07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rPr>
            </w:pPr>
            <w:proofErr w:type="gramStart"/>
            <w:r w:rsidRPr="00A4204D">
              <w:rPr>
                <w:rFonts w:ascii="Times New Roman" w:hAnsi="Times New Roman"/>
                <w:sz w:val="24"/>
                <w:szCs w:val="24"/>
              </w:rPr>
              <w:t>ИТ</w:t>
            </w:r>
            <w:proofErr w:type="gramEnd"/>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1004</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Николаев</w:t>
            </w:r>
            <w:r w:rsidRPr="00A4204D">
              <w:rPr>
                <w:rFonts w:ascii="Times New Roman" w:hAnsi="Times New Roman"/>
                <w:sz w:val="24"/>
                <w:szCs w:val="24"/>
                <w:lang w:val="en-US"/>
              </w:rPr>
              <w:t xml:space="preserve"> </w:t>
            </w:r>
            <w:r w:rsidRPr="00A4204D">
              <w:rPr>
                <w:rFonts w:ascii="Times New Roman" w:hAnsi="Times New Roman"/>
                <w:sz w:val="24"/>
                <w:szCs w:val="24"/>
              </w:rPr>
              <w:t>Н</w:t>
            </w:r>
            <w:r w:rsidRPr="00A4204D">
              <w:rPr>
                <w:rFonts w:ascii="Times New Roman" w:hAnsi="Times New Roman"/>
                <w:sz w:val="24"/>
                <w:szCs w:val="24"/>
                <w:lang w:val="en-US"/>
              </w:rPr>
              <w:t>.</w:t>
            </w:r>
            <w:r w:rsidRPr="00A4204D">
              <w:rPr>
                <w:rFonts w:ascii="Times New Roman" w:hAnsi="Times New Roman"/>
                <w:sz w:val="24"/>
                <w:szCs w:val="24"/>
              </w:rPr>
              <w:t>Н</w:t>
            </w:r>
            <w:r w:rsidRPr="00A4204D">
              <w:rPr>
                <w:rFonts w:ascii="Times New Roman" w:hAnsi="Times New Roman"/>
                <w:sz w:val="24"/>
                <w:szCs w:val="24"/>
                <w:lang w:val="en-US"/>
              </w:rPr>
              <w:t>.</w:t>
            </w:r>
          </w:p>
        </w:tc>
        <w:tc>
          <w:tcPr>
            <w:tcW w:w="184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07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rPr>
            </w:pPr>
            <w:proofErr w:type="gramStart"/>
            <w:r w:rsidRPr="00A4204D">
              <w:rPr>
                <w:rFonts w:ascii="Times New Roman" w:hAnsi="Times New Roman"/>
                <w:sz w:val="24"/>
                <w:szCs w:val="24"/>
              </w:rPr>
              <w:t>ИТ</w:t>
            </w:r>
            <w:proofErr w:type="gramEnd"/>
          </w:p>
        </w:tc>
      </w:tr>
    </w:tbl>
    <w:p w:rsidR="00D75FD6" w:rsidRPr="00A4204D" w:rsidRDefault="00D75FD6" w:rsidP="00D75FD6">
      <w:pPr>
        <w:spacing w:after="0" w:line="240" w:lineRule="auto"/>
        <w:rPr>
          <w:rFonts w:ascii="Times New Roman" w:hAnsi="Times New Roman"/>
          <w:sz w:val="24"/>
          <w:szCs w:val="24"/>
          <w:lang w:val="en-US"/>
        </w:rPr>
      </w:pPr>
    </w:p>
    <w:p w:rsidR="00D75FD6" w:rsidRPr="00A4204D" w:rsidRDefault="00D75FD6" w:rsidP="00D75FD6">
      <w:pPr>
        <w:spacing w:after="0" w:line="240" w:lineRule="auto"/>
        <w:rPr>
          <w:rFonts w:ascii="Times New Roman" w:hAnsi="Times New Roman"/>
          <w:b/>
          <w:sz w:val="24"/>
          <w:szCs w:val="24"/>
          <w:lang w:eastAsia="ru-RU"/>
        </w:rPr>
      </w:pPr>
      <w:r w:rsidRPr="00A4204D">
        <w:rPr>
          <w:rFonts w:ascii="Times New Roman" w:hAnsi="Times New Roman"/>
          <w:b/>
          <w:sz w:val="24"/>
          <w:szCs w:val="24"/>
          <w:lang w:eastAsia="ru-RU"/>
        </w:rPr>
        <w:t xml:space="preserve"> </w:t>
      </w:r>
      <w:r w:rsidRPr="00A4204D">
        <w:rPr>
          <w:rFonts w:ascii="Times New Roman" w:hAnsi="Times New Roman"/>
          <w:b/>
          <w:sz w:val="24"/>
          <w:szCs w:val="24"/>
          <w:lang w:val="en-US" w:eastAsia="ru-RU"/>
        </w:rPr>
        <w:t>LEFT</w:t>
      </w:r>
      <w:r w:rsidRPr="00A4204D">
        <w:rPr>
          <w:rFonts w:ascii="Times New Roman" w:hAnsi="Times New Roman"/>
          <w:b/>
          <w:sz w:val="24"/>
          <w:szCs w:val="24"/>
          <w:lang w:eastAsia="ru-RU"/>
        </w:rPr>
        <w:t xml:space="preserve"> </w:t>
      </w:r>
      <w:r w:rsidRPr="00A4204D">
        <w:rPr>
          <w:rFonts w:ascii="Times New Roman" w:hAnsi="Times New Roman"/>
          <w:b/>
          <w:sz w:val="24"/>
          <w:szCs w:val="24"/>
          <w:lang w:val="en-US" w:eastAsia="ru-RU"/>
        </w:rPr>
        <w:t>JOIN</w:t>
      </w:r>
      <w:r w:rsidRPr="00A4204D">
        <w:rPr>
          <w:rFonts w:ascii="Times New Roman" w:hAnsi="Times New Roman"/>
          <w:b/>
          <w:sz w:val="24"/>
          <w:szCs w:val="24"/>
          <w:lang w:eastAsia="ru-RU"/>
        </w:rPr>
        <w:t xml:space="preserve"> (Левое внешнее соединение)</w:t>
      </w:r>
    </w:p>
    <w:p w:rsidR="00D75FD6" w:rsidRPr="00A4204D" w:rsidRDefault="00D75FD6" w:rsidP="00D75FD6">
      <w:pPr>
        <w:pStyle w:val="ab"/>
        <w:spacing w:after="0" w:line="240" w:lineRule="auto"/>
        <w:ind w:left="0"/>
        <w:rPr>
          <w:rFonts w:ascii="Times New Roman" w:hAnsi="Times New Roman" w:cs="Times New Roman"/>
          <w:b/>
          <w:sz w:val="24"/>
          <w:szCs w:val="24"/>
          <w:lang w:eastAsia="ru-RU"/>
        </w:rPr>
      </w:pPr>
      <w:r w:rsidRPr="00A4204D">
        <w:rPr>
          <w:rFonts w:ascii="Times New Roman" w:eastAsia="Times New Roman" w:hAnsi="Times New Roman" w:cs="Times New Roman"/>
          <w:color w:val="222222"/>
          <w:sz w:val="24"/>
          <w:szCs w:val="24"/>
          <w:lang w:eastAsia="ru-RU"/>
        </w:rPr>
        <w:t>Возвращаются все строки левой  таблицы (ключевое слово LEFT). Данными правой таблицы дополняются только те строки левой таблицы, для которых выполняются условия  соединения. Для недостающих данных вместо строк правой таблицы вставляются NULL-значения.</w:t>
      </w:r>
    </w:p>
    <w:p w:rsidR="00D75FD6" w:rsidRPr="00A4204D" w:rsidRDefault="00D75FD6" w:rsidP="00D75FD6">
      <w:pPr>
        <w:spacing w:after="0" w:line="240" w:lineRule="auto"/>
        <w:rPr>
          <w:rFonts w:ascii="Times New Roman" w:hAnsi="Times New Roman"/>
          <w:i/>
          <w:sz w:val="24"/>
          <w:szCs w:val="24"/>
          <w:lang w:val="en-US" w:eastAsia="ru-RU"/>
        </w:rPr>
      </w:pPr>
      <w:r w:rsidRPr="00A4204D">
        <w:rPr>
          <w:rFonts w:ascii="Times New Roman" w:hAnsi="Times New Roman"/>
          <w:i/>
          <w:sz w:val="24"/>
          <w:szCs w:val="24"/>
          <w:lang w:val="en-US" w:eastAsia="ru-RU"/>
        </w:rPr>
        <w:t xml:space="preserve">-- LEFT JOIN </w:t>
      </w:r>
      <w:r w:rsidRPr="00A4204D">
        <w:rPr>
          <w:rFonts w:ascii="Times New Roman" w:hAnsi="Times New Roman"/>
          <w:i/>
          <w:sz w:val="24"/>
          <w:szCs w:val="24"/>
          <w:lang w:eastAsia="ru-RU"/>
        </w:rPr>
        <w:t>вернет</w:t>
      </w:r>
      <w:r w:rsidRPr="00A4204D">
        <w:rPr>
          <w:rFonts w:ascii="Times New Roman" w:hAnsi="Times New Roman"/>
          <w:i/>
          <w:sz w:val="24"/>
          <w:szCs w:val="24"/>
          <w:lang w:val="en-US" w:eastAsia="ru-RU"/>
        </w:rPr>
        <w:t xml:space="preserve"> 6 </w:t>
      </w:r>
      <w:r w:rsidRPr="00A4204D">
        <w:rPr>
          <w:rFonts w:ascii="Times New Roman" w:hAnsi="Times New Roman"/>
          <w:i/>
          <w:sz w:val="24"/>
          <w:szCs w:val="24"/>
          <w:lang w:eastAsia="ru-RU"/>
        </w:rPr>
        <w:t>строк</w:t>
      </w:r>
    </w:p>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SELECT </w:t>
      </w:r>
      <w:proofErr w:type="spellStart"/>
      <w:r w:rsidRPr="00A4204D">
        <w:rPr>
          <w:rFonts w:ascii="Times New Roman" w:hAnsi="Times New Roman"/>
          <w:sz w:val="24"/>
          <w:szCs w:val="24"/>
          <w:lang w:val="en-US" w:eastAsia="ru-RU"/>
        </w:rPr>
        <w:t>emp.empID</w:t>
      </w:r>
      <w:proofErr w:type="gramStart"/>
      <w:r w:rsidRPr="00A4204D">
        <w:rPr>
          <w:rFonts w:ascii="Times New Roman" w:hAnsi="Times New Roman"/>
          <w:sz w:val="24"/>
          <w:szCs w:val="24"/>
          <w:lang w:val="en-US" w:eastAsia="ru-RU"/>
        </w:rPr>
        <w:t>,emp.Name,emp.DepartmentID,dep.ID,dep.Name</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FROM Employees </w:t>
      </w:r>
      <w:proofErr w:type="spellStart"/>
      <w:proofErr w:type="gramStart"/>
      <w:r w:rsidRPr="00A4204D">
        <w:rPr>
          <w:rFonts w:ascii="Times New Roman" w:hAnsi="Times New Roman"/>
          <w:sz w:val="24"/>
          <w:szCs w:val="24"/>
          <w:lang w:val="en-US" w:eastAsia="ru-RU"/>
        </w:rPr>
        <w:t>emp</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LEFT JOIN Departments </w:t>
      </w:r>
      <w:proofErr w:type="spellStart"/>
      <w:r w:rsidRPr="00A4204D">
        <w:rPr>
          <w:rFonts w:ascii="Times New Roman" w:hAnsi="Times New Roman"/>
          <w:sz w:val="24"/>
          <w:szCs w:val="24"/>
          <w:lang w:val="en-US" w:eastAsia="ru-RU"/>
        </w:rPr>
        <w:t>dep</w:t>
      </w:r>
      <w:proofErr w:type="spellEnd"/>
      <w:r w:rsidRPr="00A4204D">
        <w:rPr>
          <w:rFonts w:ascii="Times New Roman" w:hAnsi="Times New Roman"/>
          <w:sz w:val="24"/>
          <w:szCs w:val="24"/>
          <w:lang w:val="en-US" w:eastAsia="ru-RU"/>
        </w:rPr>
        <w:t xml:space="preserve"> ON emp.DepartmentID=dep.ID</w:t>
      </w:r>
    </w:p>
    <w:p w:rsidR="00D75FD6" w:rsidRPr="00A4204D" w:rsidRDefault="00D75FD6" w:rsidP="00D75FD6">
      <w:pPr>
        <w:spacing w:after="0" w:line="240" w:lineRule="auto"/>
        <w:rPr>
          <w:rFonts w:ascii="Times New Roman" w:hAnsi="Times New Roman"/>
          <w:sz w:val="24"/>
          <w:szCs w:val="24"/>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866"/>
        <w:gridCol w:w="1984"/>
        <w:gridCol w:w="1560"/>
        <w:gridCol w:w="1984"/>
        <w:gridCol w:w="2693"/>
      </w:tblGrid>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empID</w:t>
            </w:r>
            <w:proofErr w:type="spellEnd"/>
          </w:p>
        </w:tc>
        <w:tc>
          <w:tcPr>
            <w:tcW w:w="1984"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c>
          <w:tcPr>
            <w:tcW w:w="1560"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984"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2693"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1000</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Иванов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Администрация</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1001</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Петров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1002</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Сидоров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Бухгалтерия</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Андреев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1004</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Николаев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1005</w:t>
            </w:r>
          </w:p>
        </w:tc>
        <w:tc>
          <w:tcPr>
            <w:tcW w:w="1984" w:type="dxa"/>
            <w:vAlign w:val="center"/>
          </w:tcPr>
          <w:p w:rsidR="00D75FD6" w:rsidRPr="00A4204D" w:rsidRDefault="00D75FD6" w:rsidP="007577DD">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r>
    </w:tbl>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b/>
          <w:sz w:val="24"/>
          <w:szCs w:val="24"/>
          <w:lang w:eastAsia="ru-RU"/>
        </w:rPr>
      </w:pPr>
      <w:r w:rsidRPr="00A4204D">
        <w:rPr>
          <w:rFonts w:ascii="Times New Roman" w:hAnsi="Times New Roman"/>
          <w:b/>
          <w:sz w:val="24"/>
          <w:szCs w:val="24"/>
          <w:lang w:val="en-US" w:eastAsia="ru-RU"/>
        </w:rPr>
        <w:t>RIGHT</w:t>
      </w:r>
      <w:r w:rsidRPr="00A4204D">
        <w:rPr>
          <w:rFonts w:ascii="Times New Roman" w:hAnsi="Times New Roman"/>
          <w:b/>
          <w:sz w:val="24"/>
          <w:szCs w:val="24"/>
          <w:lang w:eastAsia="ru-RU"/>
        </w:rPr>
        <w:t xml:space="preserve"> </w:t>
      </w:r>
      <w:r w:rsidRPr="00A4204D">
        <w:rPr>
          <w:rFonts w:ascii="Times New Roman" w:hAnsi="Times New Roman"/>
          <w:b/>
          <w:sz w:val="24"/>
          <w:szCs w:val="24"/>
          <w:lang w:val="en-US" w:eastAsia="ru-RU"/>
        </w:rPr>
        <w:t>JOIN</w:t>
      </w:r>
      <w:r w:rsidRPr="00A4204D">
        <w:rPr>
          <w:rFonts w:ascii="Times New Roman" w:hAnsi="Times New Roman"/>
          <w:b/>
          <w:sz w:val="24"/>
          <w:szCs w:val="24"/>
          <w:lang w:eastAsia="ru-RU"/>
        </w:rPr>
        <w:t xml:space="preserve"> (Правое внешнее соединение)</w:t>
      </w:r>
    </w:p>
    <w:p w:rsidR="00D75FD6" w:rsidRPr="00A4204D" w:rsidRDefault="00D75FD6" w:rsidP="00D75FD6">
      <w:pPr>
        <w:spacing w:after="0" w:line="240" w:lineRule="auto"/>
        <w:rPr>
          <w:rFonts w:ascii="Times New Roman" w:hAnsi="Times New Roman"/>
          <w:sz w:val="24"/>
          <w:szCs w:val="24"/>
          <w:lang w:eastAsia="ru-RU"/>
        </w:rPr>
      </w:pPr>
      <w:r w:rsidRPr="00A4204D">
        <w:rPr>
          <w:rFonts w:ascii="Times New Roman" w:eastAsia="Times New Roman" w:hAnsi="Times New Roman"/>
          <w:color w:val="222222"/>
          <w:sz w:val="24"/>
          <w:szCs w:val="24"/>
          <w:lang w:eastAsia="ru-RU"/>
        </w:rPr>
        <w:t>Возвращаются все строки правой таблицы (ключевое слово RIGHT). Данными левой таблицы дополняются только те строки правой таблицы, для которых выполняются условия соединения. Для недостающих данных вместо строк левой таблицы вставляются NULL-значения.</w:t>
      </w:r>
    </w:p>
    <w:p w:rsidR="00D75FD6" w:rsidRPr="00A4204D" w:rsidRDefault="00D75FD6" w:rsidP="00D75FD6">
      <w:pPr>
        <w:spacing w:after="0" w:line="240" w:lineRule="auto"/>
        <w:rPr>
          <w:rFonts w:ascii="Times New Roman" w:hAnsi="Times New Roman"/>
          <w:i/>
          <w:sz w:val="24"/>
          <w:szCs w:val="24"/>
          <w:lang w:val="en-US" w:eastAsia="ru-RU"/>
        </w:rPr>
      </w:pPr>
      <w:r w:rsidRPr="00A4204D">
        <w:rPr>
          <w:rFonts w:ascii="Times New Roman" w:hAnsi="Times New Roman"/>
          <w:i/>
          <w:sz w:val="24"/>
          <w:szCs w:val="24"/>
          <w:lang w:val="en-US" w:eastAsia="ru-RU"/>
        </w:rPr>
        <w:t xml:space="preserve">-- RIGHT JOIN </w:t>
      </w:r>
      <w:r w:rsidRPr="00A4204D">
        <w:rPr>
          <w:rFonts w:ascii="Times New Roman" w:hAnsi="Times New Roman"/>
          <w:i/>
          <w:sz w:val="24"/>
          <w:szCs w:val="24"/>
          <w:lang w:eastAsia="ru-RU"/>
        </w:rPr>
        <w:t>вернет</w:t>
      </w:r>
      <w:r w:rsidRPr="00A4204D">
        <w:rPr>
          <w:rFonts w:ascii="Times New Roman" w:hAnsi="Times New Roman"/>
          <w:i/>
          <w:sz w:val="24"/>
          <w:szCs w:val="24"/>
          <w:lang w:val="en-US" w:eastAsia="ru-RU"/>
        </w:rPr>
        <w:t xml:space="preserve"> 7 </w:t>
      </w:r>
      <w:r w:rsidRPr="00A4204D">
        <w:rPr>
          <w:rFonts w:ascii="Times New Roman" w:hAnsi="Times New Roman"/>
          <w:i/>
          <w:sz w:val="24"/>
          <w:szCs w:val="24"/>
          <w:lang w:eastAsia="ru-RU"/>
        </w:rPr>
        <w:t>строк</w:t>
      </w:r>
    </w:p>
    <w:p w:rsidR="00D75FD6" w:rsidRPr="00A4204D" w:rsidRDefault="00D75FD6" w:rsidP="00D75FD6">
      <w:pPr>
        <w:spacing w:after="0" w:line="240" w:lineRule="auto"/>
        <w:rPr>
          <w:rFonts w:ascii="Times New Roman" w:hAnsi="Times New Roman"/>
          <w:i/>
          <w:sz w:val="24"/>
          <w:szCs w:val="24"/>
          <w:lang w:val="en-US" w:eastAsia="ru-RU"/>
        </w:rPr>
      </w:pP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SELECT </w:t>
      </w:r>
      <w:proofErr w:type="spellStart"/>
      <w:r w:rsidRPr="00A4204D">
        <w:rPr>
          <w:rFonts w:ascii="Times New Roman" w:hAnsi="Times New Roman"/>
          <w:sz w:val="24"/>
          <w:szCs w:val="24"/>
          <w:lang w:val="en-US" w:eastAsia="ru-RU"/>
        </w:rPr>
        <w:t>emp.empID</w:t>
      </w:r>
      <w:proofErr w:type="gramStart"/>
      <w:r w:rsidRPr="00A4204D">
        <w:rPr>
          <w:rFonts w:ascii="Times New Roman" w:hAnsi="Times New Roman"/>
          <w:sz w:val="24"/>
          <w:szCs w:val="24"/>
          <w:lang w:val="en-US" w:eastAsia="ru-RU"/>
        </w:rPr>
        <w:t>,emp.Name,emp.DepartmentID,dep.ID,dep.Name</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FROM Employees </w:t>
      </w:r>
      <w:proofErr w:type="spellStart"/>
      <w:proofErr w:type="gramStart"/>
      <w:r w:rsidRPr="00A4204D">
        <w:rPr>
          <w:rFonts w:ascii="Times New Roman" w:hAnsi="Times New Roman"/>
          <w:sz w:val="24"/>
          <w:szCs w:val="24"/>
          <w:lang w:val="en-US" w:eastAsia="ru-RU"/>
        </w:rPr>
        <w:t>emp</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RIGHT JOIN Departments </w:t>
      </w:r>
      <w:proofErr w:type="spellStart"/>
      <w:r w:rsidRPr="00A4204D">
        <w:rPr>
          <w:rFonts w:ascii="Times New Roman" w:hAnsi="Times New Roman"/>
          <w:sz w:val="24"/>
          <w:szCs w:val="24"/>
          <w:lang w:val="en-US" w:eastAsia="ru-RU"/>
        </w:rPr>
        <w:t>dep</w:t>
      </w:r>
      <w:proofErr w:type="spellEnd"/>
      <w:r w:rsidRPr="00A4204D">
        <w:rPr>
          <w:rFonts w:ascii="Times New Roman" w:hAnsi="Times New Roman"/>
          <w:sz w:val="24"/>
          <w:szCs w:val="24"/>
          <w:lang w:val="en-US" w:eastAsia="ru-RU"/>
        </w:rPr>
        <w:t xml:space="preserve"> ON emp.DepartmentID=dep.ID</w:t>
      </w:r>
    </w:p>
    <w:p w:rsidR="00D75FD6" w:rsidRPr="00A4204D" w:rsidRDefault="00D75FD6" w:rsidP="00D75FD6">
      <w:pPr>
        <w:spacing w:after="0" w:line="240" w:lineRule="auto"/>
        <w:rPr>
          <w:rFonts w:ascii="Times New Roman" w:hAnsi="Times New Roman"/>
          <w:sz w:val="24"/>
          <w:szCs w:val="24"/>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149"/>
        <w:gridCol w:w="1843"/>
        <w:gridCol w:w="1843"/>
        <w:gridCol w:w="1984"/>
        <w:gridCol w:w="2268"/>
      </w:tblGrid>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empID</w:t>
            </w:r>
            <w:proofErr w:type="spellEnd"/>
          </w:p>
        </w:tc>
        <w:tc>
          <w:tcPr>
            <w:tcW w:w="1843"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c>
          <w:tcPr>
            <w:tcW w:w="1843"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984"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2268"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1000</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Иванов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Администрация</w:t>
            </w:r>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1002</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Сидоров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Бухгалтерия</w:t>
            </w:r>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1001</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Петров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1003</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Андреев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1004</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Николаев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4</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Маркетинг</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и</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реклама</w:t>
            </w:r>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5</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Логистика</w:t>
            </w:r>
          </w:p>
        </w:tc>
      </w:tr>
    </w:tbl>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b/>
          <w:sz w:val="24"/>
          <w:szCs w:val="24"/>
          <w:lang w:val="en-US" w:eastAsia="ru-RU"/>
        </w:rPr>
      </w:pPr>
      <w:r w:rsidRPr="00A4204D">
        <w:rPr>
          <w:rFonts w:ascii="Times New Roman" w:hAnsi="Times New Roman"/>
          <w:b/>
          <w:sz w:val="24"/>
          <w:szCs w:val="24"/>
          <w:lang w:val="en-US" w:eastAsia="ru-RU"/>
        </w:rPr>
        <w:t xml:space="preserve">  FULL JOIN (</w:t>
      </w:r>
      <w:r w:rsidRPr="00A4204D">
        <w:rPr>
          <w:rFonts w:ascii="Times New Roman" w:hAnsi="Times New Roman"/>
          <w:b/>
          <w:sz w:val="24"/>
          <w:szCs w:val="24"/>
          <w:lang w:eastAsia="ru-RU"/>
        </w:rPr>
        <w:t>Полное</w:t>
      </w:r>
      <w:r w:rsidRPr="00A4204D">
        <w:rPr>
          <w:rFonts w:ascii="Times New Roman" w:hAnsi="Times New Roman"/>
          <w:b/>
          <w:sz w:val="24"/>
          <w:szCs w:val="24"/>
          <w:lang w:val="en-US" w:eastAsia="ru-RU"/>
        </w:rPr>
        <w:t xml:space="preserve"> </w:t>
      </w:r>
      <w:r w:rsidRPr="00A4204D">
        <w:rPr>
          <w:rFonts w:ascii="Times New Roman" w:hAnsi="Times New Roman"/>
          <w:b/>
          <w:sz w:val="24"/>
          <w:szCs w:val="24"/>
          <w:lang w:eastAsia="ru-RU"/>
        </w:rPr>
        <w:t>соединение</w:t>
      </w:r>
      <w:r w:rsidRPr="00A4204D">
        <w:rPr>
          <w:rFonts w:ascii="Times New Roman" w:hAnsi="Times New Roman"/>
          <w:b/>
          <w:sz w:val="24"/>
          <w:szCs w:val="24"/>
          <w:lang w:val="en-US" w:eastAsia="ru-RU"/>
        </w:rPr>
        <w:t>)</w:t>
      </w:r>
    </w:p>
    <w:p w:rsidR="00D75FD6" w:rsidRPr="00A4204D" w:rsidRDefault="00D75FD6" w:rsidP="00D75FD6">
      <w:pPr>
        <w:pStyle w:val="ab"/>
        <w:spacing w:after="0" w:line="240" w:lineRule="auto"/>
        <w:ind w:left="0"/>
        <w:rPr>
          <w:rFonts w:ascii="Times New Roman" w:eastAsia="Times New Roman" w:hAnsi="Times New Roman" w:cs="Times New Roman"/>
          <w:color w:val="222222"/>
          <w:sz w:val="24"/>
          <w:szCs w:val="24"/>
          <w:lang w:eastAsia="ru-RU"/>
        </w:rPr>
      </w:pPr>
      <w:r w:rsidRPr="00A4204D">
        <w:rPr>
          <w:rFonts w:ascii="Times New Roman" w:eastAsia="Times New Roman" w:hAnsi="Times New Roman" w:cs="Times New Roman"/>
          <w:color w:val="222222"/>
          <w:sz w:val="24"/>
          <w:szCs w:val="24"/>
          <w:lang w:eastAsia="ru-RU"/>
        </w:rPr>
        <w:t>Возвращаются все строки левой таблицы и правой  таблицы. Если для строк левой таблицы и правой  таблицы выполняются условия  соединения, то они объединяются в одну строку. Для строк, для которых не выполняются условия  соединения, NULL-значения вставляются на место левой  таблицы, либо на место правой таблицы, в зависимости от того данных какой таблицы в строке не имеется.</w:t>
      </w:r>
    </w:p>
    <w:p w:rsidR="00D75FD6" w:rsidRPr="00A4204D" w:rsidRDefault="00D75FD6" w:rsidP="00D75FD6">
      <w:pPr>
        <w:spacing w:after="0" w:line="240" w:lineRule="auto"/>
        <w:rPr>
          <w:rFonts w:ascii="Times New Roman" w:hAnsi="Times New Roman"/>
          <w:i/>
          <w:sz w:val="24"/>
          <w:szCs w:val="24"/>
          <w:lang w:val="en-US" w:eastAsia="ru-RU"/>
        </w:rPr>
      </w:pPr>
      <w:r w:rsidRPr="00A4204D">
        <w:rPr>
          <w:rFonts w:ascii="Times New Roman" w:hAnsi="Times New Roman"/>
          <w:i/>
          <w:sz w:val="24"/>
          <w:szCs w:val="24"/>
          <w:lang w:val="en-US" w:eastAsia="ru-RU"/>
        </w:rPr>
        <w:t xml:space="preserve">-- FULL JOIN </w:t>
      </w:r>
      <w:r w:rsidRPr="00A4204D">
        <w:rPr>
          <w:rFonts w:ascii="Times New Roman" w:hAnsi="Times New Roman"/>
          <w:i/>
          <w:sz w:val="24"/>
          <w:szCs w:val="24"/>
          <w:lang w:eastAsia="ru-RU"/>
        </w:rPr>
        <w:t>вернет</w:t>
      </w:r>
      <w:r w:rsidRPr="00A4204D">
        <w:rPr>
          <w:rFonts w:ascii="Times New Roman" w:hAnsi="Times New Roman"/>
          <w:i/>
          <w:sz w:val="24"/>
          <w:szCs w:val="24"/>
          <w:lang w:val="en-US" w:eastAsia="ru-RU"/>
        </w:rPr>
        <w:t xml:space="preserve"> 8 </w:t>
      </w:r>
      <w:r w:rsidRPr="00A4204D">
        <w:rPr>
          <w:rFonts w:ascii="Times New Roman" w:hAnsi="Times New Roman"/>
          <w:i/>
          <w:sz w:val="24"/>
          <w:szCs w:val="24"/>
          <w:lang w:eastAsia="ru-RU"/>
        </w:rPr>
        <w:t>строк</w:t>
      </w:r>
    </w:p>
    <w:p w:rsidR="00D75FD6" w:rsidRPr="00A4204D" w:rsidRDefault="00D75FD6" w:rsidP="00D75FD6">
      <w:pPr>
        <w:spacing w:after="0" w:line="240" w:lineRule="auto"/>
        <w:rPr>
          <w:rFonts w:ascii="Times New Roman" w:hAnsi="Times New Roman"/>
          <w:i/>
          <w:sz w:val="24"/>
          <w:szCs w:val="24"/>
          <w:lang w:val="en-US" w:eastAsia="ru-RU"/>
        </w:rPr>
      </w:pP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SELECT </w:t>
      </w:r>
      <w:proofErr w:type="spellStart"/>
      <w:r w:rsidRPr="00A4204D">
        <w:rPr>
          <w:rFonts w:ascii="Times New Roman" w:hAnsi="Times New Roman"/>
          <w:sz w:val="24"/>
          <w:szCs w:val="24"/>
          <w:lang w:val="en-US" w:eastAsia="ru-RU"/>
        </w:rPr>
        <w:t>emp.empID</w:t>
      </w:r>
      <w:proofErr w:type="gramStart"/>
      <w:r w:rsidRPr="00A4204D">
        <w:rPr>
          <w:rFonts w:ascii="Times New Roman" w:hAnsi="Times New Roman"/>
          <w:sz w:val="24"/>
          <w:szCs w:val="24"/>
          <w:lang w:val="en-US" w:eastAsia="ru-RU"/>
        </w:rPr>
        <w:t>,emp.Name,emp.DepartmentID,dep.ID,dep.Name</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FROM Employees </w:t>
      </w:r>
      <w:proofErr w:type="spellStart"/>
      <w:proofErr w:type="gramStart"/>
      <w:r w:rsidRPr="00A4204D">
        <w:rPr>
          <w:rFonts w:ascii="Times New Roman" w:hAnsi="Times New Roman"/>
          <w:sz w:val="24"/>
          <w:szCs w:val="24"/>
          <w:lang w:val="en-US" w:eastAsia="ru-RU"/>
        </w:rPr>
        <w:t>emp</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FULL JOIN Departments </w:t>
      </w:r>
      <w:proofErr w:type="spellStart"/>
      <w:r w:rsidRPr="00A4204D">
        <w:rPr>
          <w:rFonts w:ascii="Times New Roman" w:hAnsi="Times New Roman"/>
          <w:sz w:val="24"/>
          <w:szCs w:val="24"/>
          <w:lang w:val="en-US" w:eastAsia="ru-RU"/>
        </w:rPr>
        <w:t>dep</w:t>
      </w:r>
      <w:proofErr w:type="spellEnd"/>
      <w:r w:rsidRPr="00A4204D">
        <w:rPr>
          <w:rFonts w:ascii="Times New Roman" w:hAnsi="Times New Roman"/>
          <w:sz w:val="24"/>
          <w:szCs w:val="24"/>
          <w:lang w:val="en-US" w:eastAsia="ru-RU"/>
        </w:rPr>
        <w:t xml:space="preserve"> ON emp.DepartmentID=dep.ID</w:t>
      </w:r>
    </w:p>
    <w:p w:rsidR="00D75FD6" w:rsidRPr="00A4204D" w:rsidRDefault="00D75FD6" w:rsidP="00D75FD6">
      <w:pPr>
        <w:spacing w:after="0" w:line="240" w:lineRule="auto"/>
        <w:rPr>
          <w:rFonts w:ascii="Times New Roman" w:hAnsi="Times New Roman"/>
          <w:sz w:val="24"/>
          <w:szCs w:val="24"/>
          <w:lang w:val="en-US" w:eastAsia="ru-RU"/>
        </w:rPr>
      </w:pPr>
    </w:p>
    <w:tbl>
      <w:tblPr>
        <w:tblW w:w="0" w:type="auto"/>
        <w:tblCellMar>
          <w:top w:w="15" w:type="dxa"/>
          <w:left w:w="15" w:type="dxa"/>
          <w:bottom w:w="15" w:type="dxa"/>
          <w:right w:w="15" w:type="dxa"/>
        </w:tblCellMar>
        <w:tblLook w:val="0000" w:firstRow="0" w:lastRow="0" w:firstColumn="0" w:lastColumn="0" w:noHBand="0" w:noVBand="0"/>
      </w:tblPr>
      <w:tblGrid>
        <w:gridCol w:w="1008"/>
        <w:gridCol w:w="1984"/>
        <w:gridCol w:w="1701"/>
        <w:gridCol w:w="1701"/>
        <w:gridCol w:w="1701"/>
      </w:tblGrid>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empID</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1000</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Иванов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Администрация</w:t>
            </w:r>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1001</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Петров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1002</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Сидоров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Бухгалтерия</w:t>
            </w:r>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1003</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Андреев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1004</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Николаев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1005</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4</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Маркетинг</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и</w:t>
            </w:r>
            <w:r w:rsidRPr="00A4204D">
              <w:rPr>
                <w:rFonts w:ascii="Times New Roman" w:hAnsi="Times New Roman"/>
                <w:sz w:val="24"/>
                <w:szCs w:val="24"/>
                <w:lang w:val="en-US" w:eastAsia="ru-RU"/>
              </w:rPr>
              <w:t xml:space="preserve"> </w:t>
            </w:r>
            <w:r w:rsidRPr="00A4204D">
              <w:rPr>
                <w:rFonts w:ascii="Times New Roman" w:hAnsi="Times New Roman"/>
                <w:sz w:val="24"/>
                <w:szCs w:val="24"/>
                <w:lang w:eastAsia="ru-RU"/>
              </w:rPr>
              <w:t>реклама</w:t>
            </w:r>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5</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Логистика</w:t>
            </w:r>
          </w:p>
        </w:tc>
      </w:tr>
    </w:tbl>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b/>
          <w:sz w:val="24"/>
          <w:szCs w:val="24"/>
          <w:lang w:val="en-US" w:eastAsia="ru-RU"/>
        </w:rPr>
      </w:pPr>
      <w:r w:rsidRPr="00A4204D">
        <w:rPr>
          <w:rFonts w:ascii="Times New Roman" w:hAnsi="Times New Roman"/>
          <w:b/>
          <w:sz w:val="24"/>
          <w:szCs w:val="24"/>
          <w:lang w:val="en-US" w:eastAsia="ru-RU"/>
        </w:rPr>
        <w:t>CROSS JOIN (</w:t>
      </w:r>
      <w:r w:rsidRPr="00A4204D">
        <w:rPr>
          <w:rFonts w:ascii="Times New Roman" w:hAnsi="Times New Roman"/>
          <w:b/>
          <w:sz w:val="24"/>
          <w:szCs w:val="24"/>
          <w:lang w:eastAsia="ru-RU"/>
        </w:rPr>
        <w:t>Декартово</w:t>
      </w:r>
      <w:r w:rsidRPr="00A4204D">
        <w:rPr>
          <w:rFonts w:ascii="Times New Roman" w:hAnsi="Times New Roman"/>
          <w:b/>
          <w:sz w:val="24"/>
          <w:szCs w:val="24"/>
          <w:lang w:val="en-US" w:eastAsia="ru-RU"/>
        </w:rPr>
        <w:t xml:space="preserve"> </w:t>
      </w:r>
      <w:r w:rsidRPr="00A4204D">
        <w:rPr>
          <w:rFonts w:ascii="Times New Roman" w:hAnsi="Times New Roman"/>
          <w:b/>
          <w:sz w:val="24"/>
          <w:szCs w:val="24"/>
          <w:lang w:eastAsia="ru-RU"/>
        </w:rPr>
        <w:t>произведение</w:t>
      </w:r>
      <w:r w:rsidRPr="00A4204D">
        <w:rPr>
          <w:rFonts w:ascii="Times New Roman" w:hAnsi="Times New Roman"/>
          <w:b/>
          <w:sz w:val="24"/>
          <w:szCs w:val="24"/>
          <w:lang w:val="en-US" w:eastAsia="ru-RU"/>
        </w:rPr>
        <w:t>)</w:t>
      </w:r>
    </w:p>
    <w:p w:rsidR="00D75FD6" w:rsidRPr="00A4204D" w:rsidRDefault="00D75FD6" w:rsidP="00D75FD6">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Объединение каждой строки левой таблицы со всеми строками правой таблицы.</w:t>
      </w:r>
    </w:p>
    <w:p w:rsidR="00D75FD6" w:rsidRPr="00A4204D" w:rsidRDefault="00D75FD6" w:rsidP="00D75FD6">
      <w:pPr>
        <w:spacing w:after="0" w:line="240" w:lineRule="auto"/>
        <w:rPr>
          <w:rFonts w:ascii="Times New Roman" w:hAnsi="Times New Roman"/>
          <w:sz w:val="24"/>
          <w:szCs w:val="24"/>
          <w:lang w:eastAsia="ru-RU"/>
        </w:rPr>
      </w:pPr>
    </w:p>
    <w:p w:rsidR="00D75FD6" w:rsidRPr="00A4204D" w:rsidRDefault="00D75FD6" w:rsidP="00D75FD6">
      <w:pPr>
        <w:spacing w:after="0" w:line="240" w:lineRule="auto"/>
        <w:rPr>
          <w:rFonts w:ascii="Times New Roman" w:hAnsi="Times New Roman"/>
          <w:i/>
          <w:sz w:val="24"/>
          <w:szCs w:val="24"/>
          <w:lang w:eastAsia="ru-RU"/>
        </w:rPr>
      </w:pPr>
      <w:r w:rsidRPr="00A4204D">
        <w:rPr>
          <w:rFonts w:ascii="Times New Roman" w:hAnsi="Times New Roman"/>
          <w:i/>
          <w:sz w:val="24"/>
          <w:szCs w:val="24"/>
          <w:lang w:eastAsia="ru-RU"/>
        </w:rPr>
        <w:t xml:space="preserve">-- CROSS JOIN вернет 30 строк - (6 строк таблицы </w:t>
      </w:r>
      <w:proofErr w:type="spellStart"/>
      <w:r w:rsidRPr="00A4204D">
        <w:rPr>
          <w:rFonts w:ascii="Times New Roman" w:hAnsi="Times New Roman"/>
          <w:i/>
          <w:sz w:val="24"/>
          <w:szCs w:val="24"/>
          <w:lang w:eastAsia="ru-RU"/>
        </w:rPr>
        <w:t>Employees</w:t>
      </w:r>
      <w:proofErr w:type="spellEnd"/>
      <w:r w:rsidRPr="00A4204D">
        <w:rPr>
          <w:rFonts w:ascii="Times New Roman" w:hAnsi="Times New Roman"/>
          <w:i/>
          <w:sz w:val="24"/>
          <w:szCs w:val="24"/>
          <w:lang w:eastAsia="ru-RU"/>
        </w:rPr>
        <w:t xml:space="preserve">) * (5 строк таблицы </w:t>
      </w:r>
      <w:proofErr w:type="spellStart"/>
      <w:r w:rsidRPr="00A4204D">
        <w:rPr>
          <w:rFonts w:ascii="Times New Roman" w:hAnsi="Times New Roman"/>
          <w:i/>
          <w:sz w:val="24"/>
          <w:szCs w:val="24"/>
          <w:lang w:eastAsia="ru-RU"/>
        </w:rPr>
        <w:t>Departments</w:t>
      </w:r>
      <w:proofErr w:type="spellEnd"/>
      <w:r w:rsidRPr="00A4204D">
        <w:rPr>
          <w:rFonts w:ascii="Times New Roman" w:hAnsi="Times New Roman"/>
          <w:i/>
          <w:sz w:val="24"/>
          <w:szCs w:val="24"/>
          <w:lang w:eastAsia="ru-RU"/>
        </w:rPr>
        <w:t>)</w:t>
      </w:r>
    </w:p>
    <w:p w:rsidR="00D75FD6" w:rsidRPr="00A4204D" w:rsidRDefault="00D75FD6" w:rsidP="00D75FD6">
      <w:pPr>
        <w:spacing w:after="0" w:line="240" w:lineRule="auto"/>
        <w:rPr>
          <w:rFonts w:ascii="Times New Roman" w:hAnsi="Times New Roman"/>
          <w:i/>
          <w:sz w:val="24"/>
          <w:szCs w:val="24"/>
          <w:lang w:eastAsia="ru-RU"/>
        </w:rPr>
      </w:pPr>
    </w:p>
    <w:p w:rsidR="00D75FD6" w:rsidRPr="00A4204D" w:rsidRDefault="00D75FD6" w:rsidP="00D75FD6">
      <w:pPr>
        <w:spacing w:after="0" w:line="240" w:lineRule="auto"/>
        <w:rPr>
          <w:rFonts w:ascii="Times New Roman" w:hAnsi="Times New Roman"/>
          <w:i/>
          <w:sz w:val="24"/>
          <w:szCs w:val="24"/>
          <w:lang w:eastAsia="ru-RU"/>
        </w:rPr>
      </w:pP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SELECT </w:t>
      </w:r>
      <w:proofErr w:type="spellStart"/>
      <w:r w:rsidRPr="00A4204D">
        <w:rPr>
          <w:rFonts w:ascii="Times New Roman" w:hAnsi="Times New Roman"/>
          <w:sz w:val="24"/>
          <w:szCs w:val="24"/>
          <w:lang w:val="en-US" w:eastAsia="ru-RU"/>
        </w:rPr>
        <w:t>emp.empID</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emp.Name</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emp.DepartmentID</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dep.DepartmentID</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dep.Name</w:t>
      </w:r>
      <w:proofErr w:type="spell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FROM Employees </w:t>
      </w:r>
      <w:proofErr w:type="spellStart"/>
      <w:proofErr w:type="gramStart"/>
      <w:r w:rsidRPr="00A4204D">
        <w:rPr>
          <w:rFonts w:ascii="Times New Roman" w:hAnsi="Times New Roman"/>
          <w:sz w:val="24"/>
          <w:szCs w:val="24"/>
          <w:lang w:val="en-US" w:eastAsia="ru-RU"/>
        </w:rPr>
        <w:t>emp</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CROSS </w:t>
      </w:r>
      <w:proofErr w:type="gramStart"/>
      <w:r w:rsidRPr="00A4204D">
        <w:rPr>
          <w:rFonts w:ascii="Times New Roman" w:hAnsi="Times New Roman"/>
          <w:sz w:val="24"/>
          <w:szCs w:val="24"/>
          <w:lang w:val="en-US" w:eastAsia="ru-RU"/>
        </w:rPr>
        <w:t>JOIN Departments</w:t>
      </w:r>
      <w:proofErr w:type="gram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dep</w:t>
      </w:r>
      <w:proofErr w:type="spellEnd"/>
    </w:p>
    <w:p w:rsidR="00D75FD6" w:rsidRPr="00A4204D" w:rsidRDefault="00D75FD6" w:rsidP="00D75FD6">
      <w:pPr>
        <w:spacing w:after="0" w:line="240" w:lineRule="auto"/>
        <w:rPr>
          <w:rFonts w:ascii="Times New Roman" w:hAnsi="Times New Roman"/>
          <w:sz w:val="24"/>
          <w:szCs w:val="24"/>
          <w:lang w:val="en-US" w:eastAsia="ru-RU"/>
        </w:rPr>
      </w:pPr>
    </w:p>
    <w:tbl>
      <w:tblPr>
        <w:tblW w:w="0" w:type="auto"/>
        <w:tblCellMar>
          <w:top w:w="15" w:type="dxa"/>
          <w:left w:w="15" w:type="dxa"/>
          <w:bottom w:w="15" w:type="dxa"/>
          <w:right w:w="15" w:type="dxa"/>
        </w:tblCellMar>
        <w:tblLook w:val="0000" w:firstRow="0" w:lastRow="0" w:firstColumn="0" w:lastColumn="0" w:noHBand="0" w:noVBand="0"/>
      </w:tblPr>
      <w:tblGrid>
        <w:gridCol w:w="737"/>
        <w:gridCol w:w="1542"/>
        <w:gridCol w:w="1537"/>
        <w:gridCol w:w="1537"/>
        <w:gridCol w:w="3528"/>
      </w:tblGrid>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eastAsia="ru-RU"/>
              </w:rPr>
            </w:pPr>
            <w:proofErr w:type="spellStart"/>
            <w:r w:rsidRPr="00A4204D">
              <w:rPr>
                <w:rFonts w:ascii="Times New Roman" w:hAnsi="Times New Roman"/>
                <w:b/>
                <w:sz w:val="24"/>
                <w:szCs w:val="24"/>
                <w:lang w:val="en-US" w:eastAsia="ru-RU"/>
              </w:rPr>
              <w:t>emp</w:t>
            </w:r>
            <w:proofErr w:type="spellEnd"/>
            <w:r w:rsidRPr="00A4204D">
              <w:rPr>
                <w:rFonts w:ascii="Times New Roman" w:hAnsi="Times New Roman"/>
                <w:b/>
                <w:sz w:val="24"/>
                <w:szCs w:val="24"/>
                <w:lang w:eastAsia="ru-RU"/>
              </w:rPr>
              <w:t>ID</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eastAsia="ru-RU"/>
              </w:rPr>
            </w:pPr>
            <w:proofErr w:type="spellStart"/>
            <w:r w:rsidRPr="00A4204D">
              <w:rPr>
                <w:rFonts w:ascii="Times New Roman" w:hAnsi="Times New Roman"/>
                <w:b/>
                <w:sz w:val="24"/>
                <w:szCs w:val="24"/>
                <w:lang w:eastAsia="ru-RU"/>
              </w:rPr>
              <w:t>Name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eastAsia="ru-RU"/>
              </w:rPr>
            </w:pPr>
            <w:proofErr w:type="spellStart"/>
            <w:r w:rsidRPr="00A4204D">
              <w:rPr>
                <w:rFonts w:ascii="Times New Roman" w:hAnsi="Times New Roman"/>
                <w:b/>
                <w:sz w:val="24"/>
                <w:szCs w:val="24"/>
                <w:lang w:eastAsia="ru-RU"/>
              </w:rPr>
              <w:t>DepartmentID</w:t>
            </w:r>
            <w:proofErr w:type="spellEnd"/>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eastAsia="ru-RU"/>
              </w:rPr>
            </w:pPr>
            <w:r w:rsidRPr="00A4204D">
              <w:rPr>
                <w:rFonts w:ascii="Times New Roman" w:hAnsi="Times New Roman"/>
                <w:b/>
                <w:sz w:val="24"/>
                <w:szCs w:val="24"/>
                <w:lang w:val="en-US" w:eastAsia="ru-RU"/>
              </w:rPr>
              <w:t>Department</w:t>
            </w:r>
            <w:r w:rsidRPr="00A4204D">
              <w:rPr>
                <w:rFonts w:ascii="Times New Roman" w:hAnsi="Times New Roman"/>
                <w:b/>
                <w:sz w:val="24"/>
                <w:szCs w:val="24"/>
                <w:lang w:eastAsia="ru-RU"/>
              </w:rPr>
              <w:t>ID</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eastAsia="ru-RU"/>
              </w:rPr>
            </w:pPr>
            <w:proofErr w:type="spellStart"/>
            <w:r w:rsidRPr="00A4204D">
              <w:rPr>
                <w:rFonts w:ascii="Times New Roman" w:hAnsi="Times New Roman"/>
                <w:b/>
                <w:sz w:val="24"/>
                <w:szCs w:val="24"/>
                <w:lang w:eastAsia="ru-RU"/>
              </w:rPr>
              <w:t>Name</w:t>
            </w:r>
            <w:proofErr w:type="spell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1000</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Иванов И.И.</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1001</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Петров П.П.</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1002</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Сидоров С.С.</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1003</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Андреев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lastRenderedPageBreak/>
              <w:t>1004</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Николаев Н.Н.</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1005</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 xml:space="preserve">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NULL</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1000</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Иванов И.И.</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1001</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Петров П.П.</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1002</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Сидоров С.С.</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1003</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Андреев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1004</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Николаев Н.Н.</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1005</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 xml:space="preserve">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NULL</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1000</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Иванов И.И.</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1001</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Петров П.П.</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1002</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Сидоров С.С.</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1003</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Андреев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1004</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Николаев Н.Н.</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1005</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 xml:space="preserve">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NULL</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1000</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Иванов И.И.</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1001</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Петров П.П.</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1002</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Сидоров С.С.</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1003</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Андреев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1004</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Николаев Н.Н.</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1005</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 xml:space="preserve">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NULL</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1000</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Иванов И.И.</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1001</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Петров П.П.</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1002</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Сидоров С.С.</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1003</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Андреев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1004</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Николаев Н.Н.</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1005</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 xml:space="preserve">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NULL</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bl>
    <w:p w:rsidR="00D75FD6" w:rsidRPr="00A4204D" w:rsidRDefault="00D75FD6" w:rsidP="00D75FD6">
      <w:pPr>
        <w:spacing w:after="0" w:line="240" w:lineRule="auto"/>
        <w:rPr>
          <w:ins w:id="0" w:author="Unknown"/>
          <w:rFonts w:ascii="Times New Roman" w:hAnsi="Times New Roman"/>
          <w:sz w:val="24"/>
          <w:szCs w:val="24"/>
        </w:rPr>
      </w:pPr>
    </w:p>
    <w:p w:rsidR="007577DD" w:rsidRPr="00A4204D" w:rsidRDefault="007577DD" w:rsidP="00D75FD6">
      <w:pPr>
        <w:spacing w:after="0" w:line="240" w:lineRule="auto"/>
        <w:rPr>
          <w:rFonts w:ascii="Times New Roman" w:hAnsi="Times New Roman"/>
          <w:b/>
          <w:sz w:val="24"/>
          <w:szCs w:val="24"/>
        </w:rPr>
      </w:pPr>
    </w:p>
    <w:p w:rsidR="00D75FD6" w:rsidRPr="00A4204D" w:rsidRDefault="00D75FD6" w:rsidP="00D75FD6">
      <w:pPr>
        <w:spacing w:after="0" w:line="240" w:lineRule="auto"/>
        <w:rPr>
          <w:ins w:id="1" w:author="Unknown"/>
          <w:rFonts w:ascii="Times New Roman" w:hAnsi="Times New Roman"/>
          <w:b/>
          <w:sz w:val="24"/>
          <w:szCs w:val="24"/>
        </w:rPr>
      </w:pPr>
      <w:proofErr w:type="spellStart"/>
      <w:ins w:id="2" w:author="Unknown">
        <w:r w:rsidRPr="00A4204D">
          <w:rPr>
            <w:rFonts w:ascii="Times New Roman" w:hAnsi="Times New Roman"/>
            <w:b/>
            <w:sz w:val="24"/>
            <w:szCs w:val="24"/>
          </w:rPr>
          <w:t>Тета</w:t>
        </w:r>
        <w:proofErr w:type="spellEnd"/>
        <w:r w:rsidRPr="00A4204D">
          <w:rPr>
            <w:rFonts w:ascii="Times New Roman" w:hAnsi="Times New Roman"/>
            <w:b/>
            <w:sz w:val="24"/>
            <w:szCs w:val="24"/>
          </w:rPr>
          <w:t>-соединение</w:t>
        </w:r>
      </w:ins>
    </w:p>
    <w:p w:rsidR="00D75FD6" w:rsidRPr="00A4204D" w:rsidRDefault="00D75FD6" w:rsidP="00D75FD6">
      <w:pPr>
        <w:spacing w:after="0" w:line="240" w:lineRule="auto"/>
        <w:rPr>
          <w:rFonts w:ascii="Times New Roman" w:hAnsi="Times New Roman"/>
          <w:sz w:val="24"/>
          <w:szCs w:val="24"/>
        </w:rPr>
      </w:pPr>
      <w:ins w:id="3" w:author="Unknown">
        <w:r w:rsidRPr="00A4204D">
          <w:rPr>
            <w:rFonts w:ascii="Times New Roman" w:hAnsi="Times New Roman"/>
            <w:sz w:val="24"/>
            <w:szCs w:val="24"/>
          </w:rPr>
          <w:t>Условие сравнения столбцов соединения не обязательно должно быть равенством, но может быть любым другим сравнением. Соединение, в котором используется общее условие сравнения столбцов соединения, называется </w:t>
        </w:r>
        <w:proofErr w:type="spellStart"/>
        <w:r w:rsidRPr="00A4204D">
          <w:rPr>
            <w:rFonts w:ascii="Times New Roman" w:hAnsi="Times New Roman"/>
            <w:sz w:val="24"/>
            <w:szCs w:val="24"/>
          </w:rPr>
          <w:t>тета</w:t>
        </w:r>
        <w:proofErr w:type="spellEnd"/>
        <w:r w:rsidRPr="00A4204D">
          <w:rPr>
            <w:rFonts w:ascii="Times New Roman" w:hAnsi="Times New Roman"/>
            <w:sz w:val="24"/>
            <w:szCs w:val="24"/>
          </w:rPr>
          <w:t xml:space="preserve">-соединением. В примере ниже показана операция </w:t>
        </w:r>
        <w:proofErr w:type="spellStart"/>
        <w:r w:rsidRPr="00A4204D">
          <w:rPr>
            <w:rFonts w:ascii="Times New Roman" w:hAnsi="Times New Roman"/>
            <w:sz w:val="24"/>
            <w:szCs w:val="24"/>
          </w:rPr>
          <w:t>тета</w:t>
        </w:r>
        <w:proofErr w:type="spellEnd"/>
        <w:r w:rsidRPr="00A4204D">
          <w:rPr>
            <w:rFonts w:ascii="Times New Roman" w:hAnsi="Times New Roman"/>
            <w:sz w:val="24"/>
            <w:szCs w:val="24"/>
          </w:rPr>
          <w:t>-соединения, в которой используется условие "меньше чем". Данный запрос возвращает все комбинации информации о сотрудниках и отделах для тех случаев, когда место проживания сотрудника по алфавиту идет перед месторасположением любого отдела, в котором работает этот служащий:</w:t>
        </w:r>
      </w:ins>
    </w:p>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SELECT</w:t>
      </w:r>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emp.emp</w:t>
      </w:r>
      <w:r w:rsidRPr="00A4204D">
        <w:rPr>
          <w:rStyle w:val="hljs-keyword1"/>
          <w:rFonts w:ascii="Times New Roman" w:hAnsi="Times New Roman" w:cs="Times New Roman"/>
          <w:b w:val="0"/>
          <w:sz w:val="24"/>
          <w:szCs w:val="24"/>
          <w:shd w:val="clear" w:color="auto" w:fill="F8F8F8"/>
          <w:lang w:val="en-US"/>
        </w:rPr>
        <w:t>ID</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w:t>
      </w:r>
      <w:r w:rsidRPr="00A4204D">
        <w:rPr>
          <w:rStyle w:val="hljs-keyword1"/>
          <w:rFonts w:ascii="Times New Roman" w:hAnsi="Times New Roman" w:cs="Times New Roman"/>
          <w:b w:val="0"/>
          <w:sz w:val="24"/>
          <w:szCs w:val="24"/>
          <w:shd w:val="clear" w:color="auto" w:fill="F8F8F8"/>
          <w:lang w:val="en-US"/>
        </w:rPr>
        <w:t>Name</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emp.City</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dep.Location</w:t>
      </w:r>
      <w:proofErr w:type="spellEnd"/>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FROM</w:t>
      </w:r>
      <w:r w:rsidRPr="00A4204D">
        <w:rPr>
          <w:rFonts w:ascii="Times New Roman" w:hAnsi="Times New Roman" w:cs="Times New Roman"/>
          <w:sz w:val="24"/>
          <w:szCs w:val="24"/>
          <w:shd w:val="clear" w:color="auto" w:fill="F8F8F8"/>
          <w:lang w:val="en-US"/>
        </w:rPr>
        <w:t xml:space="preserve"> Employees </w:t>
      </w:r>
      <w:proofErr w:type="spellStart"/>
      <w:proofErr w:type="gramStart"/>
      <w:r w:rsidRPr="00A4204D">
        <w:rPr>
          <w:rFonts w:ascii="Times New Roman" w:hAnsi="Times New Roman" w:cs="Times New Roman"/>
          <w:sz w:val="24"/>
          <w:szCs w:val="24"/>
          <w:shd w:val="clear" w:color="auto" w:fill="F8F8F8"/>
          <w:lang w:val="en-US"/>
        </w:rPr>
        <w:t>emp</w:t>
      </w:r>
      <w:proofErr w:type="spellEnd"/>
      <w:proofErr w:type="gramEnd"/>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JOIN</w:t>
      </w:r>
      <w:r w:rsidRPr="00A4204D">
        <w:rPr>
          <w:rFonts w:ascii="Times New Roman" w:hAnsi="Times New Roman" w:cs="Times New Roman"/>
          <w:sz w:val="24"/>
          <w:szCs w:val="24"/>
          <w:shd w:val="clear" w:color="auto" w:fill="F8F8F8"/>
          <w:lang w:val="en-US"/>
        </w:rPr>
        <w:t xml:space="preserve"> Departments </w:t>
      </w:r>
      <w:proofErr w:type="spellStart"/>
      <w:r w:rsidRPr="00A4204D">
        <w:rPr>
          <w:rFonts w:ascii="Times New Roman" w:hAnsi="Times New Roman" w:cs="Times New Roman"/>
          <w:sz w:val="24"/>
          <w:szCs w:val="24"/>
          <w:shd w:val="clear" w:color="auto" w:fill="F8F8F8"/>
          <w:lang w:val="en-US"/>
        </w:rPr>
        <w:t>dep</w:t>
      </w:r>
      <w:proofErr w:type="spellEnd"/>
      <w:r w:rsidRPr="00A4204D">
        <w:rPr>
          <w:rFonts w:ascii="Times New Roman" w:hAnsi="Times New Roman" w:cs="Times New Roman"/>
          <w:sz w:val="24"/>
          <w:szCs w:val="24"/>
          <w:shd w:val="clear" w:color="auto" w:fill="F8F8F8"/>
          <w:lang w:val="en-US"/>
        </w:rPr>
        <w:t xml:space="preserve"> </w:t>
      </w:r>
      <w:r w:rsidRPr="00A4204D">
        <w:rPr>
          <w:rStyle w:val="hljs-keyword1"/>
          <w:rFonts w:ascii="Times New Roman" w:hAnsi="Times New Roman" w:cs="Times New Roman"/>
          <w:sz w:val="24"/>
          <w:szCs w:val="24"/>
          <w:shd w:val="clear" w:color="auto" w:fill="F8F8F8"/>
          <w:lang w:val="en-US"/>
        </w:rPr>
        <w:t>ON</w:t>
      </w:r>
      <w:r w:rsidRPr="00A4204D">
        <w:rPr>
          <w:rFonts w:ascii="Times New Roman" w:hAnsi="Times New Roman" w:cs="Times New Roman"/>
          <w:sz w:val="24"/>
          <w:szCs w:val="24"/>
          <w:shd w:val="clear" w:color="auto" w:fill="F8F8F8"/>
          <w:lang w:val="en-US"/>
        </w:rPr>
        <w:t xml:space="preserve"> </w:t>
      </w:r>
      <w:ins w:id="4" w:author="Unknown">
        <w:r w:rsidRPr="00A4204D">
          <w:rPr>
            <w:rFonts w:ascii="Times New Roman" w:hAnsi="Times New Roman" w:cs="Times New Roman"/>
            <w:sz w:val="24"/>
            <w:szCs w:val="24"/>
            <w:lang w:val="en-US"/>
          </w:rPr>
          <w:t>City &lt; Location</w:t>
        </w:r>
      </w:ins>
      <w:r w:rsidRPr="00A4204D">
        <w:rPr>
          <w:rFonts w:ascii="Times New Roman" w:hAnsi="Times New Roman" w:cs="Times New Roman"/>
          <w:sz w:val="24"/>
          <w:szCs w:val="24"/>
          <w:shd w:val="clear" w:color="auto" w:fill="F8F8F8"/>
          <w:lang w:val="en-US"/>
        </w:rPr>
        <w:t xml:space="preserve"> </w:t>
      </w:r>
    </w:p>
    <w:p w:rsidR="00D75FD6" w:rsidRPr="00A4204D" w:rsidRDefault="00D75FD6" w:rsidP="00D75FD6">
      <w:pPr>
        <w:pStyle w:val="HTML"/>
        <w:shd w:val="clear" w:color="auto" w:fill="FFFFFF"/>
        <w:rPr>
          <w:rStyle w:val="hljs-keyword1"/>
          <w:rFonts w:ascii="Times New Roman" w:hAnsi="Times New Roman" w:cs="Times New Roman"/>
          <w:sz w:val="24"/>
          <w:szCs w:val="24"/>
          <w:shd w:val="clear" w:color="auto" w:fill="F8F8F8"/>
        </w:rPr>
      </w:pPr>
      <w:r w:rsidRPr="00A4204D">
        <w:rPr>
          <w:rFonts w:ascii="Times New Roman" w:hAnsi="Times New Roman" w:cs="Times New Roman"/>
          <w:sz w:val="24"/>
          <w:szCs w:val="24"/>
          <w:shd w:val="clear" w:color="auto" w:fill="F8F8F8"/>
          <w:lang w:val="en-US"/>
        </w:rPr>
        <w:t>WHERE</w:t>
      </w:r>
      <w:r w:rsidRPr="00A4204D">
        <w:rPr>
          <w:rFonts w:ascii="Times New Roman" w:hAnsi="Times New Roman" w:cs="Times New Roman"/>
          <w:sz w:val="24"/>
          <w:szCs w:val="24"/>
          <w:shd w:val="clear" w:color="auto" w:fill="F8F8F8"/>
        </w:rPr>
        <w:t xml:space="preserve"> </w:t>
      </w:r>
      <w:r w:rsidRPr="00A4204D">
        <w:rPr>
          <w:rFonts w:ascii="Times New Roman" w:hAnsi="Times New Roman" w:cs="Times New Roman"/>
          <w:sz w:val="24"/>
          <w:szCs w:val="24"/>
          <w:shd w:val="clear" w:color="auto" w:fill="F8F8F8"/>
          <w:lang w:val="en-US"/>
        </w:rPr>
        <w:t>Location</w:t>
      </w:r>
      <w:r w:rsidRPr="00A4204D">
        <w:rPr>
          <w:rFonts w:ascii="Times New Roman" w:hAnsi="Times New Roman" w:cs="Times New Roman"/>
          <w:sz w:val="24"/>
          <w:szCs w:val="24"/>
          <w:shd w:val="clear" w:color="auto" w:fill="F8F8F8"/>
        </w:rPr>
        <w:t>=’Минск’</w:t>
      </w:r>
    </w:p>
    <w:p w:rsidR="00D75FD6" w:rsidRPr="00A4204D" w:rsidRDefault="00D75FD6" w:rsidP="00D75FD6">
      <w:pPr>
        <w:spacing w:after="0" w:line="240" w:lineRule="auto"/>
        <w:rPr>
          <w:ins w:id="5" w:author="Unknown"/>
          <w:rFonts w:ascii="Times New Roman" w:hAnsi="Times New Roman"/>
          <w:sz w:val="24"/>
          <w:szCs w:val="24"/>
        </w:rPr>
      </w:pPr>
    </w:p>
    <w:p w:rsidR="00D75FD6" w:rsidRPr="00A4204D" w:rsidRDefault="00D75FD6" w:rsidP="00D75FD6">
      <w:pPr>
        <w:spacing w:after="0" w:line="240" w:lineRule="auto"/>
        <w:rPr>
          <w:rFonts w:ascii="Times New Roman" w:hAnsi="Times New Roman"/>
          <w:sz w:val="24"/>
          <w:szCs w:val="24"/>
        </w:rPr>
      </w:pPr>
      <w:ins w:id="6" w:author="Unknown">
        <w:r w:rsidRPr="00A4204D">
          <w:rPr>
            <w:rFonts w:ascii="Times New Roman" w:hAnsi="Times New Roman"/>
            <w:sz w:val="24"/>
            <w:szCs w:val="24"/>
          </w:rPr>
          <w:t>Результат выполнения этого запроса:</w:t>
        </w:r>
      </w:ins>
    </w:p>
    <w:p w:rsidR="00D75FD6" w:rsidRPr="00A4204D" w:rsidRDefault="00D75FD6" w:rsidP="00D75FD6">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866"/>
        <w:gridCol w:w="1984"/>
        <w:gridCol w:w="1134"/>
        <w:gridCol w:w="2410"/>
      </w:tblGrid>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b/>
                <w:bCs/>
                <w:sz w:val="24"/>
                <w:szCs w:val="24"/>
              </w:rPr>
            </w:pPr>
            <w:proofErr w:type="spellStart"/>
            <w:r w:rsidRPr="00A4204D">
              <w:rPr>
                <w:rFonts w:ascii="Times New Roman" w:hAnsi="Times New Roman"/>
                <w:b/>
                <w:bCs/>
                <w:sz w:val="24"/>
                <w:szCs w:val="24"/>
                <w:lang w:val="en-US"/>
              </w:rPr>
              <w:t>emp</w:t>
            </w:r>
            <w:proofErr w:type="spellEnd"/>
            <w:r w:rsidRPr="00A4204D">
              <w:rPr>
                <w:rFonts w:ascii="Times New Roman" w:hAnsi="Times New Roman"/>
                <w:b/>
                <w:bCs/>
                <w:sz w:val="24"/>
                <w:szCs w:val="24"/>
              </w:rPr>
              <w:t>ID</w:t>
            </w:r>
          </w:p>
        </w:tc>
        <w:tc>
          <w:tcPr>
            <w:tcW w:w="1984" w:type="dxa"/>
            <w:vAlign w:val="center"/>
          </w:tcPr>
          <w:p w:rsidR="00D75FD6" w:rsidRPr="00A4204D" w:rsidRDefault="00D75FD6" w:rsidP="007340E2">
            <w:pPr>
              <w:spacing w:after="0" w:line="240" w:lineRule="auto"/>
              <w:jc w:val="center"/>
              <w:rPr>
                <w:rFonts w:ascii="Times New Roman" w:hAnsi="Times New Roman"/>
                <w:b/>
                <w:bCs/>
                <w:sz w:val="24"/>
                <w:szCs w:val="24"/>
              </w:rPr>
            </w:pPr>
            <w:proofErr w:type="spellStart"/>
            <w:r w:rsidRPr="00A4204D">
              <w:rPr>
                <w:rFonts w:ascii="Times New Roman" w:hAnsi="Times New Roman"/>
                <w:b/>
                <w:bCs/>
                <w:sz w:val="24"/>
                <w:szCs w:val="24"/>
              </w:rPr>
              <w:t>Name</w:t>
            </w:r>
            <w:proofErr w:type="spellEnd"/>
          </w:p>
        </w:tc>
        <w:tc>
          <w:tcPr>
            <w:tcW w:w="1134" w:type="dxa"/>
            <w:vAlign w:val="center"/>
          </w:tcPr>
          <w:p w:rsidR="00D75FD6" w:rsidRPr="00A4204D" w:rsidRDefault="00D75FD6" w:rsidP="007340E2">
            <w:pPr>
              <w:spacing w:after="0" w:line="240" w:lineRule="auto"/>
              <w:jc w:val="center"/>
              <w:rPr>
                <w:rFonts w:ascii="Times New Roman" w:hAnsi="Times New Roman"/>
                <w:b/>
                <w:bCs/>
                <w:sz w:val="24"/>
                <w:szCs w:val="24"/>
              </w:rPr>
            </w:pPr>
            <w:r w:rsidRPr="00A4204D">
              <w:rPr>
                <w:rFonts w:ascii="Times New Roman" w:hAnsi="Times New Roman"/>
                <w:b/>
                <w:bCs/>
                <w:sz w:val="24"/>
                <w:szCs w:val="24"/>
                <w:lang w:val="en-US"/>
              </w:rPr>
              <w:t>City</w:t>
            </w:r>
          </w:p>
        </w:tc>
        <w:tc>
          <w:tcPr>
            <w:tcW w:w="2410" w:type="dxa"/>
            <w:vAlign w:val="center"/>
          </w:tcPr>
          <w:p w:rsidR="00D75FD6" w:rsidRPr="00A4204D" w:rsidRDefault="00D75FD6" w:rsidP="007340E2">
            <w:pPr>
              <w:spacing w:after="0" w:line="240" w:lineRule="auto"/>
              <w:jc w:val="center"/>
              <w:rPr>
                <w:rFonts w:ascii="Times New Roman" w:hAnsi="Times New Roman"/>
                <w:b/>
                <w:bCs/>
                <w:sz w:val="24"/>
                <w:szCs w:val="24"/>
              </w:rPr>
            </w:pPr>
            <w:r w:rsidRPr="00A4204D">
              <w:rPr>
                <w:rFonts w:ascii="Times New Roman" w:hAnsi="Times New Roman"/>
                <w:b/>
                <w:bCs/>
                <w:sz w:val="24"/>
                <w:szCs w:val="24"/>
                <w:lang w:val="en-US"/>
              </w:rPr>
              <w:t>Location</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1000</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Иванов И.И.</w:t>
            </w:r>
          </w:p>
        </w:tc>
        <w:tc>
          <w:tcPr>
            <w:tcW w:w="113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Гомель</w:t>
            </w:r>
          </w:p>
        </w:tc>
        <w:tc>
          <w:tcPr>
            <w:tcW w:w="2410" w:type="dxa"/>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lang w:eastAsia="ru-RU"/>
              </w:rPr>
              <w:t>Минск</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1001</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Петров П.П.</w:t>
            </w:r>
          </w:p>
        </w:tc>
        <w:tc>
          <w:tcPr>
            <w:tcW w:w="113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Борисов</w:t>
            </w:r>
          </w:p>
        </w:tc>
        <w:tc>
          <w:tcPr>
            <w:tcW w:w="2410" w:type="dxa"/>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lang w:eastAsia="ru-RU"/>
              </w:rPr>
              <w:t>Минск</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1004</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Николаев Н.Н.</w:t>
            </w:r>
          </w:p>
        </w:tc>
        <w:tc>
          <w:tcPr>
            <w:tcW w:w="113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Брест</w:t>
            </w:r>
          </w:p>
        </w:tc>
        <w:tc>
          <w:tcPr>
            <w:tcW w:w="2410" w:type="dxa"/>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lang w:eastAsia="ru-RU"/>
              </w:rPr>
              <w:t>Минск</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lastRenderedPageBreak/>
              <w:t>1005</w:t>
            </w:r>
          </w:p>
        </w:tc>
        <w:tc>
          <w:tcPr>
            <w:tcW w:w="1984" w:type="dxa"/>
            <w:vAlign w:val="center"/>
          </w:tcPr>
          <w:p w:rsidR="00D75FD6" w:rsidRPr="00A4204D" w:rsidRDefault="00D75FD6" w:rsidP="007577DD">
            <w:pPr>
              <w:spacing w:after="0" w:line="240" w:lineRule="auto"/>
              <w:jc w:val="center"/>
              <w:rPr>
                <w:rFonts w:ascii="Times New Roman" w:hAnsi="Times New Roman"/>
                <w:sz w:val="24"/>
                <w:szCs w:val="24"/>
              </w:rPr>
            </w:pPr>
            <w:r w:rsidRPr="00A4204D">
              <w:rPr>
                <w:rFonts w:ascii="Times New Roman" w:hAnsi="Times New Roman"/>
                <w:sz w:val="24"/>
                <w:szCs w:val="24"/>
              </w:rPr>
              <w:t>Алекс</w:t>
            </w:r>
            <w:r w:rsidR="007577DD" w:rsidRPr="00A4204D">
              <w:rPr>
                <w:rFonts w:ascii="Times New Roman" w:hAnsi="Times New Roman"/>
                <w:sz w:val="24"/>
                <w:szCs w:val="24"/>
              </w:rPr>
              <w:t>еев</w:t>
            </w:r>
            <w:r w:rsidRPr="00A4204D">
              <w:rPr>
                <w:rFonts w:ascii="Times New Roman" w:hAnsi="Times New Roman"/>
                <w:sz w:val="24"/>
                <w:szCs w:val="24"/>
              </w:rPr>
              <w:t xml:space="preserve"> А.А.</w:t>
            </w:r>
          </w:p>
        </w:tc>
        <w:tc>
          <w:tcPr>
            <w:tcW w:w="113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Гродно</w:t>
            </w:r>
          </w:p>
        </w:tc>
        <w:tc>
          <w:tcPr>
            <w:tcW w:w="2410" w:type="dxa"/>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Минск</w:t>
            </w:r>
          </w:p>
        </w:tc>
      </w:tr>
    </w:tbl>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spacing w:after="0" w:line="240" w:lineRule="auto"/>
        <w:rPr>
          <w:rFonts w:ascii="Times New Roman" w:hAnsi="Times New Roman"/>
          <w:sz w:val="24"/>
          <w:szCs w:val="24"/>
        </w:rPr>
      </w:pPr>
      <w:ins w:id="7" w:author="Unknown">
        <w:r w:rsidRPr="00A4204D">
          <w:rPr>
            <w:rFonts w:ascii="Times New Roman" w:hAnsi="Times New Roman"/>
            <w:sz w:val="24"/>
            <w:szCs w:val="24"/>
          </w:rPr>
          <w:t xml:space="preserve">В этом примере сравниваются соответствующие значения столбцов </w:t>
        </w:r>
        <w:proofErr w:type="spellStart"/>
        <w:r w:rsidRPr="00A4204D">
          <w:rPr>
            <w:rFonts w:ascii="Times New Roman" w:hAnsi="Times New Roman"/>
            <w:sz w:val="24"/>
            <w:szCs w:val="24"/>
          </w:rPr>
          <w:t>City</w:t>
        </w:r>
        <w:proofErr w:type="spellEnd"/>
        <w:r w:rsidRPr="00A4204D">
          <w:rPr>
            <w:rFonts w:ascii="Times New Roman" w:hAnsi="Times New Roman"/>
            <w:sz w:val="24"/>
            <w:szCs w:val="24"/>
          </w:rPr>
          <w:t xml:space="preserve"> и </w:t>
        </w:r>
        <w:proofErr w:type="spellStart"/>
        <w:r w:rsidRPr="00A4204D">
          <w:rPr>
            <w:rFonts w:ascii="Times New Roman" w:hAnsi="Times New Roman"/>
            <w:sz w:val="24"/>
            <w:szCs w:val="24"/>
          </w:rPr>
          <w:t>Location</w:t>
        </w:r>
        <w:proofErr w:type="spellEnd"/>
        <w:r w:rsidRPr="00A4204D">
          <w:rPr>
            <w:rFonts w:ascii="Times New Roman" w:hAnsi="Times New Roman"/>
            <w:sz w:val="24"/>
            <w:szCs w:val="24"/>
          </w:rPr>
          <w:t xml:space="preserve">. В каждой строке результата значение столбца </w:t>
        </w:r>
        <w:proofErr w:type="spellStart"/>
        <w:r w:rsidRPr="00A4204D">
          <w:rPr>
            <w:rFonts w:ascii="Times New Roman" w:hAnsi="Times New Roman"/>
            <w:sz w:val="24"/>
            <w:szCs w:val="24"/>
          </w:rPr>
          <w:t>City</w:t>
        </w:r>
        <w:proofErr w:type="spellEnd"/>
        <w:r w:rsidRPr="00A4204D">
          <w:rPr>
            <w:rFonts w:ascii="Times New Roman" w:hAnsi="Times New Roman"/>
            <w:sz w:val="24"/>
            <w:szCs w:val="24"/>
          </w:rPr>
          <w:t xml:space="preserve"> сравнивается в алфавитном порядке с соответствующим значением столбца </w:t>
        </w:r>
        <w:proofErr w:type="spellStart"/>
        <w:r w:rsidRPr="00A4204D">
          <w:rPr>
            <w:rFonts w:ascii="Times New Roman" w:hAnsi="Times New Roman"/>
            <w:sz w:val="24"/>
            <w:szCs w:val="24"/>
          </w:rPr>
          <w:t>Location</w:t>
        </w:r>
        <w:proofErr w:type="spellEnd"/>
        <w:r w:rsidRPr="00A4204D">
          <w:rPr>
            <w:rFonts w:ascii="Times New Roman" w:hAnsi="Times New Roman"/>
            <w:sz w:val="24"/>
            <w:szCs w:val="24"/>
          </w:rPr>
          <w:t>.</w:t>
        </w:r>
      </w:ins>
    </w:p>
    <w:p w:rsidR="00D75FD6" w:rsidRPr="00A4204D" w:rsidRDefault="00D75FD6" w:rsidP="00D75FD6">
      <w:pPr>
        <w:spacing w:after="0" w:line="240" w:lineRule="auto"/>
        <w:rPr>
          <w:ins w:id="8" w:author="Unknown"/>
          <w:rFonts w:ascii="Times New Roman" w:hAnsi="Times New Roman"/>
          <w:sz w:val="24"/>
          <w:szCs w:val="24"/>
        </w:rPr>
      </w:pPr>
    </w:p>
    <w:p w:rsidR="00D75FD6" w:rsidRPr="00A4204D" w:rsidRDefault="00D75FD6" w:rsidP="00D75FD6">
      <w:pPr>
        <w:spacing w:after="0" w:line="240" w:lineRule="auto"/>
        <w:rPr>
          <w:ins w:id="9" w:author="Unknown"/>
          <w:rFonts w:ascii="Times New Roman" w:hAnsi="Times New Roman"/>
          <w:b/>
          <w:sz w:val="24"/>
          <w:szCs w:val="24"/>
        </w:rPr>
      </w:pPr>
      <w:proofErr w:type="spellStart"/>
      <w:ins w:id="10" w:author="Unknown">
        <w:r w:rsidRPr="00A4204D">
          <w:rPr>
            <w:rFonts w:ascii="Times New Roman" w:hAnsi="Times New Roman"/>
            <w:b/>
            <w:sz w:val="24"/>
            <w:szCs w:val="24"/>
          </w:rPr>
          <w:t>Самосоединение</w:t>
        </w:r>
        <w:proofErr w:type="spellEnd"/>
        <w:r w:rsidRPr="00A4204D">
          <w:rPr>
            <w:rFonts w:ascii="Times New Roman" w:hAnsi="Times New Roman"/>
            <w:b/>
            <w:sz w:val="24"/>
            <w:szCs w:val="24"/>
          </w:rPr>
          <w:t>, или соединение таблицы самой с собой</w:t>
        </w:r>
      </w:ins>
    </w:p>
    <w:p w:rsidR="00D75FD6" w:rsidRPr="00A4204D" w:rsidRDefault="00D75FD6" w:rsidP="00D75FD6">
      <w:pPr>
        <w:spacing w:after="0" w:line="240" w:lineRule="auto"/>
        <w:rPr>
          <w:rFonts w:ascii="Times New Roman" w:hAnsi="Times New Roman"/>
          <w:sz w:val="24"/>
          <w:szCs w:val="24"/>
        </w:rPr>
      </w:pPr>
      <w:ins w:id="11" w:author="Unknown">
        <w:r w:rsidRPr="00A4204D">
          <w:rPr>
            <w:rFonts w:ascii="Times New Roman" w:hAnsi="Times New Roman"/>
            <w:sz w:val="24"/>
            <w:szCs w:val="24"/>
          </w:rPr>
          <w:t>Кроме соединения двух или больше разных таблиц, операцию естественного соединения можно применить к одной таблице. В данной операции таблица соединяется сама с собой, при этом один столбец таблицы сравнивается сам с собой. Сравнивание столбца с самим собой означает, что в предложении FROM инструкции SELECT имя таблицы употребляется дважды. Поэтому необходимо иметь возможность ссылаться на имя одной и той же таблицы дважды. Это можно осуществить, используя, по крайней мере, один псевдоним. То же самое относится и к именам столбцов в условии соединения в инструкции SELECT. Для того чтобы различить столбцы с одинаковыми именами, необходимо использовать уточненные имена.</w:t>
        </w:r>
      </w:ins>
    </w:p>
    <w:p w:rsidR="00D75FD6" w:rsidRPr="00A4204D" w:rsidRDefault="00D75FD6" w:rsidP="00D75FD6">
      <w:pPr>
        <w:spacing w:after="0" w:line="240" w:lineRule="auto"/>
        <w:rPr>
          <w:ins w:id="12" w:author="Unknown"/>
          <w:rFonts w:ascii="Times New Roman" w:hAnsi="Times New Roman"/>
          <w:sz w:val="24"/>
          <w:szCs w:val="24"/>
        </w:rPr>
      </w:pPr>
      <w:r w:rsidRPr="00A4204D">
        <w:rPr>
          <w:rFonts w:ascii="Times New Roman" w:hAnsi="Times New Roman"/>
          <w:sz w:val="24"/>
          <w:szCs w:val="24"/>
        </w:rPr>
        <w:t>Пример: определить фамилии сотрудников, принятых на работу в один день, но работающих в разных отделах.</w:t>
      </w:r>
    </w:p>
    <w:p w:rsidR="00D75FD6" w:rsidRPr="00A4204D" w:rsidRDefault="00D75FD6" w:rsidP="00D75FD6">
      <w:pPr>
        <w:spacing w:after="0" w:line="240" w:lineRule="auto"/>
        <w:rPr>
          <w:rFonts w:ascii="Times New Roman" w:hAnsi="Times New Roman"/>
          <w:sz w:val="24"/>
          <w:szCs w:val="24"/>
        </w:rPr>
      </w:pPr>
    </w:p>
    <w:p w:rsidR="00A4204D" w:rsidRPr="00A4204D" w:rsidRDefault="00A4204D" w:rsidP="00A4204D">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SELECT </w:t>
      </w:r>
      <w:proofErr w:type="spellStart"/>
      <w:r w:rsidRPr="00A4204D">
        <w:rPr>
          <w:rFonts w:ascii="Times New Roman" w:hAnsi="Times New Roman"/>
          <w:sz w:val="24"/>
          <w:szCs w:val="24"/>
          <w:lang w:val="en-US" w:eastAsia="ru-RU"/>
        </w:rPr>
        <w:t>emp.empID</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emp.Name</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emp.DepartmentID</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emp.HireDate</w:t>
      </w:r>
      <w:proofErr w:type="spellEnd"/>
    </w:p>
    <w:p w:rsidR="00A4204D" w:rsidRPr="00A4204D" w:rsidRDefault="00A4204D" w:rsidP="00A4204D">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FROM Employees </w:t>
      </w:r>
      <w:proofErr w:type="spellStart"/>
      <w:proofErr w:type="gramStart"/>
      <w:r w:rsidRPr="00A4204D">
        <w:rPr>
          <w:rFonts w:ascii="Times New Roman" w:hAnsi="Times New Roman"/>
          <w:sz w:val="24"/>
          <w:szCs w:val="24"/>
          <w:lang w:val="en-US" w:eastAsia="ru-RU"/>
        </w:rPr>
        <w:t>emp</w:t>
      </w:r>
      <w:proofErr w:type="spellEnd"/>
      <w:proofErr w:type="gramEnd"/>
    </w:p>
    <w:p w:rsidR="00A4204D" w:rsidRPr="00A4204D" w:rsidRDefault="00A4204D"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JOIN Employees emp2 ON </w:t>
      </w:r>
      <w:proofErr w:type="spellStart"/>
      <w:r w:rsidRPr="00A4204D">
        <w:rPr>
          <w:rFonts w:ascii="Times New Roman" w:hAnsi="Times New Roman"/>
          <w:sz w:val="24"/>
          <w:szCs w:val="24"/>
          <w:lang w:val="en-US" w:eastAsia="ru-RU"/>
        </w:rPr>
        <w:t>emp.HireDate</w:t>
      </w:r>
      <w:proofErr w:type="spellEnd"/>
      <w:r w:rsidRPr="00A4204D">
        <w:rPr>
          <w:rFonts w:ascii="Times New Roman" w:hAnsi="Times New Roman"/>
          <w:sz w:val="24"/>
          <w:szCs w:val="24"/>
          <w:lang w:val="en-US" w:eastAsia="ru-RU"/>
        </w:rPr>
        <w:t>=emp2.HireDate</w:t>
      </w:r>
    </w:p>
    <w:p w:rsidR="00A4204D" w:rsidRPr="00A4204D" w:rsidRDefault="00A4204D" w:rsidP="00D75FD6">
      <w:pPr>
        <w:spacing w:after="0" w:line="240" w:lineRule="auto"/>
        <w:rPr>
          <w:rFonts w:ascii="Times New Roman" w:hAnsi="Times New Roman"/>
          <w:sz w:val="24"/>
          <w:szCs w:val="24"/>
          <w:lang w:val="en-US"/>
        </w:rPr>
      </w:pPr>
      <w:r w:rsidRPr="00A4204D">
        <w:rPr>
          <w:rFonts w:ascii="Times New Roman" w:hAnsi="Times New Roman"/>
          <w:sz w:val="24"/>
          <w:szCs w:val="24"/>
          <w:lang w:val="en-US" w:eastAsia="ru-RU"/>
        </w:rPr>
        <w:t xml:space="preserve">WHERE </w:t>
      </w:r>
      <w:proofErr w:type="spellStart"/>
      <w:r w:rsidRPr="00A4204D">
        <w:rPr>
          <w:rFonts w:ascii="Times New Roman" w:hAnsi="Times New Roman"/>
          <w:sz w:val="24"/>
          <w:szCs w:val="24"/>
          <w:lang w:val="en-US" w:eastAsia="ru-RU"/>
        </w:rPr>
        <w:t>emp.DepartmentID</w:t>
      </w:r>
      <w:proofErr w:type="spellEnd"/>
      <w:r w:rsidRPr="00A4204D">
        <w:rPr>
          <w:rFonts w:ascii="Times New Roman" w:hAnsi="Times New Roman"/>
          <w:sz w:val="24"/>
          <w:szCs w:val="24"/>
          <w:lang w:val="en-US" w:eastAsia="ru-RU"/>
        </w:rPr>
        <w:t>&lt;&gt;emp2.DepartmentID</w:t>
      </w:r>
    </w:p>
    <w:p w:rsidR="00A4204D" w:rsidRPr="00A4204D" w:rsidRDefault="00A4204D" w:rsidP="00D75FD6">
      <w:pPr>
        <w:spacing w:after="0" w:line="240" w:lineRule="auto"/>
        <w:rPr>
          <w:rFonts w:ascii="Times New Roman" w:hAnsi="Times New Roman"/>
          <w:sz w:val="24"/>
          <w:szCs w:val="24"/>
          <w:lang w:val="en-US"/>
        </w:rPr>
      </w:pPr>
    </w:p>
    <w:p w:rsidR="00D75FD6" w:rsidRPr="00A4204D" w:rsidRDefault="00D75FD6" w:rsidP="00D75FD6">
      <w:pPr>
        <w:spacing w:after="0" w:line="240" w:lineRule="auto"/>
        <w:rPr>
          <w:rFonts w:ascii="Times New Roman" w:hAnsi="Times New Roman"/>
          <w:sz w:val="24"/>
          <w:szCs w:val="24"/>
          <w:lang w:val="en-US"/>
        </w:rPr>
      </w:pPr>
      <w:ins w:id="13" w:author="Unknown">
        <w:r w:rsidRPr="00A4204D">
          <w:rPr>
            <w:rFonts w:ascii="Times New Roman" w:hAnsi="Times New Roman"/>
            <w:sz w:val="24"/>
            <w:szCs w:val="24"/>
          </w:rPr>
          <w:t>Результат</w:t>
        </w:r>
        <w:r w:rsidRPr="00A4204D">
          <w:rPr>
            <w:rFonts w:ascii="Times New Roman" w:hAnsi="Times New Roman"/>
            <w:sz w:val="24"/>
            <w:szCs w:val="24"/>
            <w:lang w:val="en-US"/>
          </w:rPr>
          <w:t xml:space="preserve"> </w:t>
        </w:r>
        <w:r w:rsidRPr="00A4204D">
          <w:rPr>
            <w:rFonts w:ascii="Times New Roman" w:hAnsi="Times New Roman"/>
            <w:sz w:val="24"/>
            <w:szCs w:val="24"/>
          </w:rPr>
          <w:t>выполнения</w:t>
        </w:r>
        <w:r w:rsidRPr="00A4204D">
          <w:rPr>
            <w:rFonts w:ascii="Times New Roman" w:hAnsi="Times New Roman"/>
            <w:sz w:val="24"/>
            <w:szCs w:val="24"/>
            <w:lang w:val="en-US"/>
          </w:rPr>
          <w:t xml:space="preserve"> </w:t>
        </w:r>
        <w:r w:rsidRPr="00A4204D">
          <w:rPr>
            <w:rFonts w:ascii="Times New Roman" w:hAnsi="Times New Roman"/>
            <w:sz w:val="24"/>
            <w:szCs w:val="24"/>
          </w:rPr>
          <w:t>этого</w:t>
        </w:r>
        <w:r w:rsidRPr="00A4204D">
          <w:rPr>
            <w:rFonts w:ascii="Times New Roman" w:hAnsi="Times New Roman"/>
            <w:sz w:val="24"/>
            <w:szCs w:val="24"/>
            <w:lang w:val="en-US"/>
          </w:rPr>
          <w:t xml:space="preserve"> </w:t>
        </w:r>
        <w:r w:rsidRPr="00A4204D">
          <w:rPr>
            <w:rFonts w:ascii="Times New Roman" w:hAnsi="Times New Roman"/>
            <w:sz w:val="24"/>
            <w:szCs w:val="24"/>
          </w:rPr>
          <w:t>запроса</w:t>
        </w:r>
        <w:r w:rsidRPr="00A4204D">
          <w:rPr>
            <w:rFonts w:ascii="Times New Roman" w:hAnsi="Times New Roman"/>
            <w:sz w:val="24"/>
            <w:szCs w:val="24"/>
            <w:lang w:val="en-US"/>
          </w:rPr>
          <w:t>:</w:t>
        </w:r>
      </w:ins>
    </w:p>
    <w:p w:rsidR="00D75FD6" w:rsidRPr="00A4204D" w:rsidRDefault="00D75FD6" w:rsidP="00D75FD6">
      <w:pPr>
        <w:spacing w:after="0" w:line="240" w:lineRule="auto"/>
        <w:rPr>
          <w:rFonts w:ascii="Times New Roman" w:hAnsi="Times New Roman"/>
          <w:sz w:val="24"/>
          <w:szCs w:val="24"/>
          <w:lang w:val="en-US"/>
        </w:rPr>
      </w:pPr>
    </w:p>
    <w:tbl>
      <w:tblPr>
        <w:tblStyle w:val="af4"/>
        <w:tblW w:w="0" w:type="auto"/>
        <w:tblLook w:val="04A0" w:firstRow="1" w:lastRow="0" w:firstColumn="1" w:lastColumn="0" w:noHBand="0" w:noVBand="1"/>
      </w:tblPr>
      <w:tblGrid>
        <w:gridCol w:w="1809"/>
        <w:gridCol w:w="1985"/>
        <w:gridCol w:w="1974"/>
        <w:gridCol w:w="1842"/>
      </w:tblGrid>
      <w:tr w:rsidR="00D75FD6" w:rsidRPr="00A4204D" w:rsidTr="00A4204D">
        <w:tc>
          <w:tcPr>
            <w:tcW w:w="1809" w:type="dxa"/>
          </w:tcPr>
          <w:p w:rsidR="00D75FD6" w:rsidRPr="00A4204D" w:rsidRDefault="00D75FD6" w:rsidP="00A4204D">
            <w:pPr>
              <w:jc w:val="center"/>
              <w:rPr>
                <w:rFonts w:ascii="Times New Roman" w:hAnsi="Times New Roman"/>
                <w:b/>
                <w:sz w:val="24"/>
                <w:szCs w:val="24"/>
                <w:lang w:val="en-US"/>
              </w:rPr>
            </w:pPr>
            <w:proofErr w:type="spellStart"/>
            <w:r w:rsidRPr="00A4204D">
              <w:rPr>
                <w:rFonts w:ascii="Times New Roman" w:hAnsi="Times New Roman"/>
                <w:b/>
                <w:sz w:val="24"/>
                <w:szCs w:val="24"/>
                <w:lang w:val="en-US"/>
              </w:rPr>
              <w:t>emp</w:t>
            </w:r>
            <w:r w:rsidR="00A4204D" w:rsidRPr="00A4204D">
              <w:rPr>
                <w:rFonts w:ascii="Times New Roman" w:hAnsi="Times New Roman"/>
                <w:b/>
                <w:sz w:val="24"/>
                <w:szCs w:val="24"/>
                <w:lang w:val="en-US"/>
              </w:rPr>
              <w:t>ID</w:t>
            </w:r>
            <w:proofErr w:type="spellEnd"/>
          </w:p>
        </w:tc>
        <w:tc>
          <w:tcPr>
            <w:tcW w:w="1985" w:type="dxa"/>
          </w:tcPr>
          <w:p w:rsidR="00D75FD6" w:rsidRPr="00A4204D" w:rsidRDefault="00A4204D" w:rsidP="00A4204D">
            <w:pPr>
              <w:jc w:val="center"/>
              <w:rPr>
                <w:rFonts w:ascii="Times New Roman" w:hAnsi="Times New Roman"/>
                <w:b/>
                <w:sz w:val="24"/>
                <w:szCs w:val="24"/>
                <w:lang w:val="en-US"/>
              </w:rPr>
            </w:pPr>
            <w:proofErr w:type="spellStart"/>
            <w:r w:rsidRPr="00A4204D">
              <w:rPr>
                <w:rFonts w:ascii="Times New Roman" w:hAnsi="Times New Roman"/>
                <w:b/>
                <w:sz w:val="24"/>
                <w:szCs w:val="24"/>
                <w:lang w:val="en-US"/>
              </w:rPr>
              <w:t>emp_N</w:t>
            </w:r>
            <w:r w:rsidR="00D75FD6" w:rsidRPr="00A4204D">
              <w:rPr>
                <w:rFonts w:ascii="Times New Roman" w:hAnsi="Times New Roman"/>
                <w:b/>
                <w:sz w:val="24"/>
                <w:szCs w:val="24"/>
                <w:lang w:val="en-US"/>
              </w:rPr>
              <w:t>ame</w:t>
            </w:r>
            <w:proofErr w:type="spellEnd"/>
          </w:p>
        </w:tc>
        <w:tc>
          <w:tcPr>
            <w:tcW w:w="1974" w:type="dxa"/>
          </w:tcPr>
          <w:p w:rsidR="00D75FD6" w:rsidRPr="00A4204D" w:rsidRDefault="00A4204D" w:rsidP="00A4204D">
            <w:pPr>
              <w:jc w:val="center"/>
              <w:rPr>
                <w:rFonts w:ascii="Times New Roman" w:hAnsi="Times New Roman"/>
                <w:b/>
                <w:sz w:val="24"/>
                <w:szCs w:val="24"/>
                <w:lang w:val="en-US"/>
              </w:rPr>
            </w:pPr>
            <w:proofErr w:type="spellStart"/>
            <w:r w:rsidRPr="00A4204D">
              <w:rPr>
                <w:rFonts w:ascii="Times New Roman" w:hAnsi="Times New Roman"/>
                <w:b/>
                <w:sz w:val="24"/>
                <w:szCs w:val="24"/>
                <w:lang w:val="en-US"/>
              </w:rPr>
              <w:t>DepartmentID</w:t>
            </w:r>
            <w:proofErr w:type="spellEnd"/>
          </w:p>
        </w:tc>
        <w:tc>
          <w:tcPr>
            <w:tcW w:w="1842" w:type="dxa"/>
          </w:tcPr>
          <w:p w:rsidR="00D75FD6" w:rsidRPr="00A4204D" w:rsidRDefault="00A4204D" w:rsidP="00A4204D">
            <w:pPr>
              <w:jc w:val="center"/>
              <w:rPr>
                <w:rFonts w:ascii="Times New Roman" w:hAnsi="Times New Roman"/>
                <w:b/>
                <w:sz w:val="24"/>
                <w:szCs w:val="24"/>
                <w:lang w:val="en-US"/>
              </w:rPr>
            </w:pPr>
            <w:proofErr w:type="spellStart"/>
            <w:r w:rsidRPr="00A4204D">
              <w:rPr>
                <w:rFonts w:ascii="Times New Roman" w:hAnsi="Times New Roman"/>
                <w:b/>
                <w:sz w:val="24"/>
                <w:szCs w:val="24"/>
                <w:lang w:val="en-US"/>
              </w:rPr>
              <w:t>H</w:t>
            </w:r>
            <w:r w:rsidR="00D75FD6" w:rsidRPr="00A4204D">
              <w:rPr>
                <w:rFonts w:ascii="Times New Roman" w:hAnsi="Times New Roman"/>
                <w:b/>
                <w:sz w:val="24"/>
                <w:szCs w:val="24"/>
                <w:lang w:val="en-US"/>
              </w:rPr>
              <w:t>ire</w:t>
            </w:r>
            <w:r w:rsidRPr="00A4204D">
              <w:rPr>
                <w:rFonts w:ascii="Times New Roman" w:hAnsi="Times New Roman"/>
                <w:b/>
                <w:sz w:val="24"/>
                <w:szCs w:val="24"/>
                <w:lang w:val="en-US"/>
              </w:rPr>
              <w:t>D</w:t>
            </w:r>
            <w:r w:rsidR="00D75FD6" w:rsidRPr="00A4204D">
              <w:rPr>
                <w:rFonts w:ascii="Times New Roman" w:hAnsi="Times New Roman"/>
                <w:b/>
                <w:sz w:val="24"/>
                <w:szCs w:val="24"/>
                <w:lang w:val="en-US"/>
              </w:rPr>
              <w:t>ate</w:t>
            </w:r>
            <w:proofErr w:type="spellEnd"/>
          </w:p>
        </w:tc>
      </w:tr>
      <w:tr w:rsidR="00D75FD6" w:rsidRPr="00A4204D" w:rsidTr="00A4204D">
        <w:tc>
          <w:tcPr>
            <w:tcW w:w="1809" w:type="dxa"/>
          </w:tcPr>
          <w:p w:rsidR="00D75FD6" w:rsidRPr="00A4204D" w:rsidRDefault="00A4204D" w:rsidP="00A4204D">
            <w:pPr>
              <w:jc w:val="center"/>
              <w:rPr>
                <w:rFonts w:ascii="Times New Roman" w:hAnsi="Times New Roman"/>
                <w:sz w:val="24"/>
                <w:szCs w:val="24"/>
                <w:lang w:val="en-US"/>
              </w:rPr>
            </w:pPr>
            <w:r w:rsidRPr="00A4204D">
              <w:rPr>
                <w:rFonts w:ascii="Times New Roman" w:hAnsi="Times New Roman"/>
                <w:sz w:val="24"/>
                <w:szCs w:val="24"/>
                <w:lang w:val="en-US"/>
              </w:rPr>
              <w:t>1000</w:t>
            </w:r>
          </w:p>
        </w:tc>
        <w:tc>
          <w:tcPr>
            <w:tcW w:w="1985" w:type="dxa"/>
          </w:tcPr>
          <w:p w:rsidR="00D75FD6" w:rsidRPr="00A4204D" w:rsidRDefault="00A4204D" w:rsidP="00A4204D">
            <w:pPr>
              <w:rPr>
                <w:rFonts w:ascii="Times New Roman" w:hAnsi="Times New Roman"/>
                <w:sz w:val="24"/>
                <w:szCs w:val="24"/>
                <w:lang w:val="en-US"/>
              </w:rPr>
            </w:pPr>
            <w:r w:rsidRPr="00A4204D">
              <w:rPr>
                <w:rFonts w:ascii="Times New Roman" w:hAnsi="Times New Roman"/>
                <w:sz w:val="24"/>
                <w:szCs w:val="24"/>
              </w:rPr>
              <w:t>Иванов И.И.</w:t>
            </w:r>
          </w:p>
        </w:tc>
        <w:tc>
          <w:tcPr>
            <w:tcW w:w="1974" w:type="dxa"/>
          </w:tcPr>
          <w:p w:rsidR="00D75FD6" w:rsidRPr="00A4204D" w:rsidRDefault="00A4204D" w:rsidP="007340E2">
            <w:pPr>
              <w:jc w:val="center"/>
              <w:rPr>
                <w:rFonts w:ascii="Times New Roman" w:hAnsi="Times New Roman"/>
                <w:sz w:val="24"/>
                <w:szCs w:val="24"/>
              </w:rPr>
            </w:pPr>
            <w:r w:rsidRPr="00A4204D">
              <w:rPr>
                <w:rFonts w:ascii="Times New Roman" w:hAnsi="Times New Roman"/>
                <w:sz w:val="24"/>
                <w:szCs w:val="24"/>
              </w:rPr>
              <w:t>1</w:t>
            </w:r>
          </w:p>
        </w:tc>
        <w:tc>
          <w:tcPr>
            <w:tcW w:w="1842" w:type="dxa"/>
          </w:tcPr>
          <w:p w:rsidR="00D75FD6" w:rsidRPr="00A4204D" w:rsidRDefault="00D75FD6" w:rsidP="00A4204D">
            <w:pPr>
              <w:jc w:val="center"/>
              <w:rPr>
                <w:rFonts w:ascii="Times New Roman" w:hAnsi="Times New Roman"/>
                <w:sz w:val="24"/>
                <w:szCs w:val="24"/>
              </w:rPr>
            </w:pPr>
            <w:r w:rsidRPr="00A4204D">
              <w:rPr>
                <w:rFonts w:ascii="Times New Roman" w:hAnsi="Times New Roman"/>
                <w:sz w:val="24"/>
                <w:szCs w:val="24"/>
                <w:lang w:val="en-US"/>
              </w:rPr>
              <w:t>2001</w:t>
            </w:r>
            <w:r w:rsidR="00A4204D" w:rsidRPr="00A4204D">
              <w:rPr>
                <w:rFonts w:ascii="Times New Roman" w:hAnsi="Times New Roman"/>
                <w:sz w:val="24"/>
                <w:szCs w:val="24"/>
              </w:rPr>
              <w:t>5</w:t>
            </w:r>
            <w:r w:rsidRPr="00A4204D">
              <w:rPr>
                <w:rFonts w:ascii="Times New Roman" w:hAnsi="Times New Roman"/>
                <w:sz w:val="24"/>
                <w:szCs w:val="24"/>
                <w:lang w:val="en-US"/>
              </w:rPr>
              <w:t>-0</w:t>
            </w:r>
            <w:r w:rsidR="00A4204D" w:rsidRPr="00A4204D">
              <w:rPr>
                <w:rFonts w:ascii="Times New Roman" w:hAnsi="Times New Roman"/>
                <w:sz w:val="24"/>
                <w:szCs w:val="24"/>
              </w:rPr>
              <w:t>4</w:t>
            </w:r>
            <w:r w:rsidR="00A4204D" w:rsidRPr="00A4204D">
              <w:rPr>
                <w:rFonts w:ascii="Times New Roman" w:hAnsi="Times New Roman"/>
                <w:sz w:val="24"/>
                <w:szCs w:val="24"/>
                <w:lang w:val="en-US"/>
              </w:rPr>
              <w:t>-0</w:t>
            </w:r>
            <w:r w:rsidR="00A4204D" w:rsidRPr="00A4204D">
              <w:rPr>
                <w:rFonts w:ascii="Times New Roman" w:hAnsi="Times New Roman"/>
                <w:sz w:val="24"/>
                <w:szCs w:val="24"/>
              </w:rPr>
              <w:t>8</w:t>
            </w:r>
          </w:p>
        </w:tc>
      </w:tr>
      <w:tr w:rsidR="00D75FD6" w:rsidRPr="00A4204D" w:rsidTr="00A4204D">
        <w:tc>
          <w:tcPr>
            <w:tcW w:w="1809" w:type="dxa"/>
          </w:tcPr>
          <w:p w:rsidR="00D75FD6" w:rsidRPr="00A4204D" w:rsidRDefault="00A4204D" w:rsidP="00A4204D">
            <w:pPr>
              <w:jc w:val="center"/>
              <w:rPr>
                <w:rFonts w:ascii="Times New Roman" w:hAnsi="Times New Roman"/>
                <w:sz w:val="24"/>
                <w:szCs w:val="24"/>
                <w:lang w:val="en-US"/>
              </w:rPr>
            </w:pPr>
            <w:r w:rsidRPr="00A4204D">
              <w:rPr>
                <w:rFonts w:ascii="Times New Roman" w:hAnsi="Times New Roman"/>
                <w:sz w:val="24"/>
                <w:szCs w:val="24"/>
                <w:lang w:val="en-US"/>
              </w:rPr>
              <w:t>1001</w:t>
            </w:r>
          </w:p>
        </w:tc>
        <w:tc>
          <w:tcPr>
            <w:tcW w:w="1985" w:type="dxa"/>
          </w:tcPr>
          <w:p w:rsidR="00D75FD6" w:rsidRPr="00A4204D" w:rsidRDefault="00A4204D" w:rsidP="00A4204D">
            <w:pPr>
              <w:jc w:val="center"/>
              <w:rPr>
                <w:rFonts w:ascii="Times New Roman" w:hAnsi="Times New Roman"/>
                <w:sz w:val="24"/>
                <w:szCs w:val="24"/>
                <w:lang w:val="en-US"/>
              </w:rPr>
            </w:pPr>
            <w:r w:rsidRPr="00A4204D">
              <w:rPr>
                <w:rFonts w:ascii="Times New Roman" w:hAnsi="Times New Roman"/>
                <w:sz w:val="24"/>
                <w:szCs w:val="24"/>
              </w:rPr>
              <w:t>Петров П.П.</w:t>
            </w:r>
          </w:p>
        </w:tc>
        <w:tc>
          <w:tcPr>
            <w:tcW w:w="1974" w:type="dxa"/>
          </w:tcPr>
          <w:p w:rsidR="00D75FD6" w:rsidRPr="00A4204D" w:rsidRDefault="00A4204D" w:rsidP="007340E2">
            <w:pPr>
              <w:jc w:val="center"/>
              <w:rPr>
                <w:rFonts w:ascii="Times New Roman" w:hAnsi="Times New Roman"/>
                <w:sz w:val="24"/>
                <w:szCs w:val="24"/>
              </w:rPr>
            </w:pPr>
            <w:r w:rsidRPr="00A4204D">
              <w:rPr>
                <w:rFonts w:ascii="Times New Roman" w:hAnsi="Times New Roman"/>
                <w:sz w:val="24"/>
                <w:szCs w:val="24"/>
              </w:rPr>
              <w:t>3</w:t>
            </w:r>
          </w:p>
        </w:tc>
        <w:tc>
          <w:tcPr>
            <w:tcW w:w="1842" w:type="dxa"/>
          </w:tcPr>
          <w:p w:rsidR="00D75FD6" w:rsidRPr="00A4204D" w:rsidRDefault="00A4204D" w:rsidP="00A4204D">
            <w:pPr>
              <w:jc w:val="center"/>
              <w:rPr>
                <w:rFonts w:ascii="Times New Roman" w:hAnsi="Times New Roman"/>
                <w:sz w:val="24"/>
                <w:szCs w:val="24"/>
                <w:lang w:val="en-US"/>
              </w:rPr>
            </w:pPr>
            <w:r w:rsidRPr="00A4204D">
              <w:rPr>
                <w:rFonts w:ascii="Times New Roman" w:hAnsi="Times New Roman"/>
                <w:sz w:val="24"/>
                <w:szCs w:val="24"/>
                <w:lang w:val="en-US"/>
              </w:rPr>
              <w:t>2001</w:t>
            </w:r>
            <w:r w:rsidRPr="00A4204D">
              <w:rPr>
                <w:rFonts w:ascii="Times New Roman" w:hAnsi="Times New Roman"/>
                <w:sz w:val="24"/>
                <w:szCs w:val="24"/>
              </w:rPr>
              <w:t>5</w:t>
            </w:r>
            <w:r w:rsidRPr="00A4204D">
              <w:rPr>
                <w:rFonts w:ascii="Times New Roman" w:hAnsi="Times New Roman"/>
                <w:sz w:val="24"/>
                <w:szCs w:val="24"/>
                <w:lang w:val="en-US"/>
              </w:rPr>
              <w:t>-0</w:t>
            </w:r>
            <w:r w:rsidRPr="00A4204D">
              <w:rPr>
                <w:rFonts w:ascii="Times New Roman" w:hAnsi="Times New Roman"/>
                <w:sz w:val="24"/>
                <w:szCs w:val="24"/>
              </w:rPr>
              <w:t>4</w:t>
            </w:r>
            <w:r w:rsidRPr="00A4204D">
              <w:rPr>
                <w:rFonts w:ascii="Times New Roman" w:hAnsi="Times New Roman"/>
                <w:sz w:val="24"/>
                <w:szCs w:val="24"/>
                <w:lang w:val="en-US"/>
              </w:rPr>
              <w:t>-0</w:t>
            </w:r>
            <w:r w:rsidRPr="00A4204D">
              <w:rPr>
                <w:rFonts w:ascii="Times New Roman" w:hAnsi="Times New Roman"/>
                <w:sz w:val="24"/>
                <w:szCs w:val="24"/>
              </w:rPr>
              <w:t>8</w:t>
            </w:r>
          </w:p>
        </w:tc>
      </w:tr>
    </w:tbl>
    <w:p w:rsidR="00D75FD6" w:rsidRPr="00A4204D" w:rsidRDefault="00D75FD6" w:rsidP="00D75FD6">
      <w:pPr>
        <w:spacing w:after="0" w:line="240" w:lineRule="auto"/>
        <w:rPr>
          <w:ins w:id="14" w:author="Unknown"/>
          <w:rFonts w:ascii="Times New Roman" w:hAnsi="Times New Roman"/>
          <w:sz w:val="24"/>
          <w:szCs w:val="24"/>
          <w:lang w:val="en-US"/>
        </w:rPr>
      </w:pPr>
    </w:p>
    <w:p w:rsidR="00D75FD6" w:rsidRPr="00A4204D" w:rsidRDefault="00D75FD6" w:rsidP="00D75FD6">
      <w:pPr>
        <w:spacing w:after="0" w:line="240" w:lineRule="auto"/>
        <w:rPr>
          <w:ins w:id="15" w:author="Unknown"/>
          <w:rFonts w:ascii="Times New Roman" w:hAnsi="Times New Roman"/>
          <w:b/>
          <w:sz w:val="24"/>
          <w:szCs w:val="24"/>
          <w:lang w:val="en-US"/>
        </w:rPr>
      </w:pPr>
      <w:proofErr w:type="spellStart"/>
      <w:ins w:id="16" w:author="Unknown">
        <w:r w:rsidRPr="00A4204D">
          <w:rPr>
            <w:rFonts w:ascii="Times New Roman" w:hAnsi="Times New Roman"/>
            <w:b/>
            <w:sz w:val="24"/>
            <w:szCs w:val="24"/>
          </w:rPr>
          <w:t>Полусоединение</w:t>
        </w:r>
        <w:proofErr w:type="spellEnd"/>
      </w:ins>
    </w:p>
    <w:p w:rsidR="00D75FD6" w:rsidRPr="00A4204D" w:rsidRDefault="00D75FD6" w:rsidP="00D75FD6">
      <w:pPr>
        <w:spacing w:after="0" w:line="240" w:lineRule="auto"/>
        <w:rPr>
          <w:rFonts w:ascii="Times New Roman" w:hAnsi="Times New Roman"/>
          <w:sz w:val="24"/>
          <w:szCs w:val="24"/>
        </w:rPr>
      </w:pPr>
      <w:proofErr w:type="spellStart"/>
      <w:ins w:id="17" w:author="Unknown">
        <w:r w:rsidRPr="00A4204D">
          <w:rPr>
            <w:rFonts w:ascii="Times New Roman" w:hAnsi="Times New Roman"/>
            <w:sz w:val="24"/>
            <w:szCs w:val="24"/>
          </w:rPr>
          <w:t>Полусоединение</w:t>
        </w:r>
        <w:proofErr w:type="spellEnd"/>
        <w:r w:rsidRPr="00A4204D">
          <w:rPr>
            <w:rFonts w:ascii="Times New Roman" w:hAnsi="Times New Roman"/>
            <w:sz w:val="24"/>
            <w:szCs w:val="24"/>
          </w:rPr>
          <w:t xml:space="preserve"> похоже на естественное соединение, но возвращает только набор всех строк из одной таблицы, для которой в другой таблице есть одно или несколько совпадений. Использование </w:t>
        </w:r>
        <w:proofErr w:type="spellStart"/>
        <w:r w:rsidRPr="00A4204D">
          <w:rPr>
            <w:rFonts w:ascii="Times New Roman" w:hAnsi="Times New Roman"/>
            <w:sz w:val="24"/>
            <w:szCs w:val="24"/>
          </w:rPr>
          <w:t>полусоединения</w:t>
        </w:r>
        <w:proofErr w:type="spellEnd"/>
        <w:r w:rsidRPr="00A4204D">
          <w:rPr>
            <w:rFonts w:ascii="Times New Roman" w:hAnsi="Times New Roman"/>
            <w:sz w:val="24"/>
            <w:szCs w:val="24"/>
          </w:rPr>
          <w:t xml:space="preserve"> показано в примере ниже:</w:t>
        </w:r>
      </w:ins>
    </w:p>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pStyle w:val="HTML"/>
        <w:shd w:val="clear" w:color="auto" w:fill="FFFFFF"/>
        <w:rPr>
          <w:rFonts w:ascii="Times New Roman" w:hAnsi="Times New Roman" w:cs="Times New Roman"/>
          <w:sz w:val="24"/>
          <w:szCs w:val="24"/>
          <w:shd w:val="clear" w:color="auto" w:fill="F8F8F8"/>
        </w:rPr>
      </w:pPr>
      <w:r w:rsidRPr="00A4204D">
        <w:rPr>
          <w:rStyle w:val="hljs-keyword1"/>
          <w:rFonts w:ascii="Times New Roman" w:hAnsi="Times New Roman" w:cs="Times New Roman"/>
          <w:b w:val="0"/>
          <w:sz w:val="24"/>
          <w:szCs w:val="24"/>
          <w:shd w:val="clear" w:color="auto" w:fill="F8F8F8"/>
          <w:lang w:val="en-US"/>
        </w:rPr>
        <w:t>SELECT</w:t>
      </w:r>
      <w:r w:rsidRPr="00A4204D">
        <w:rPr>
          <w:rFonts w:ascii="Times New Roman" w:hAnsi="Times New Roman" w:cs="Times New Roman"/>
          <w:sz w:val="24"/>
          <w:szCs w:val="24"/>
          <w:shd w:val="clear" w:color="auto" w:fill="F8F8F8"/>
        </w:rPr>
        <w:t xml:space="preserve"> </w:t>
      </w:r>
      <w:proofErr w:type="spellStart"/>
      <w:r w:rsidRPr="00A4204D">
        <w:rPr>
          <w:rFonts w:ascii="Times New Roman" w:hAnsi="Times New Roman" w:cs="Times New Roman"/>
          <w:sz w:val="24"/>
          <w:szCs w:val="24"/>
          <w:shd w:val="clear" w:color="auto" w:fill="F8F8F8"/>
          <w:lang w:val="en-US"/>
        </w:rPr>
        <w:t>emp</w:t>
      </w:r>
      <w:proofErr w:type="spellEnd"/>
      <w:r w:rsidRPr="00A4204D">
        <w:rPr>
          <w:rFonts w:ascii="Times New Roman" w:hAnsi="Times New Roman" w:cs="Times New Roman"/>
          <w:sz w:val="24"/>
          <w:szCs w:val="24"/>
          <w:shd w:val="clear" w:color="auto" w:fill="F8F8F8"/>
        </w:rPr>
        <w:t>.</w:t>
      </w:r>
      <w:proofErr w:type="spellStart"/>
      <w:r w:rsidRPr="00A4204D">
        <w:rPr>
          <w:rFonts w:ascii="Times New Roman" w:hAnsi="Times New Roman" w:cs="Times New Roman"/>
          <w:sz w:val="24"/>
          <w:szCs w:val="24"/>
          <w:shd w:val="clear" w:color="auto" w:fill="F8F8F8"/>
          <w:lang w:val="en-US"/>
        </w:rPr>
        <w:t>emp</w:t>
      </w:r>
      <w:r w:rsidRPr="00A4204D">
        <w:rPr>
          <w:rStyle w:val="hljs-keyword1"/>
          <w:rFonts w:ascii="Times New Roman" w:hAnsi="Times New Roman" w:cs="Times New Roman"/>
          <w:b w:val="0"/>
          <w:sz w:val="24"/>
          <w:szCs w:val="24"/>
          <w:shd w:val="clear" w:color="auto" w:fill="F8F8F8"/>
          <w:lang w:val="en-US"/>
        </w:rPr>
        <w:t>ID</w:t>
      </w:r>
      <w:proofErr w:type="spellEnd"/>
      <w:r w:rsidRPr="00A4204D">
        <w:rPr>
          <w:rFonts w:ascii="Times New Roman" w:hAnsi="Times New Roman" w:cs="Times New Roman"/>
          <w:sz w:val="24"/>
          <w:szCs w:val="24"/>
          <w:shd w:val="clear" w:color="auto" w:fill="F8F8F8"/>
        </w:rPr>
        <w:t xml:space="preserve">, </w:t>
      </w:r>
      <w:proofErr w:type="spellStart"/>
      <w:r w:rsidRPr="00A4204D">
        <w:rPr>
          <w:rFonts w:ascii="Times New Roman" w:hAnsi="Times New Roman" w:cs="Times New Roman"/>
          <w:sz w:val="24"/>
          <w:szCs w:val="24"/>
          <w:shd w:val="clear" w:color="auto" w:fill="F8F8F8"/>
          <w:lang w:val="en-US"/>
        </w:rPr>
        <w:t>emp</w:t>
      </w:r>
      <w:proofErr w:type="spellEnd"/>
      <w:r w:rsidRPr="00A4204D">
        <w:rPr>
          <w:rFonts w:ascii="Times New Roman" w:hAnsi="Times New Roman" w:cs="Times New Roman"/>
          <w:sz w:val="24"/>
          <w:szCs w:val="24"/>
          <w:shd w:val="clear" w:color="auto" w:fill="F8F8F8"/>
        </w:rPr>
        <w:t>.</w:t>
      </w:r>
      <w:r w:rsidRPr="00A4204D">
        <w:rPr>
          <w:rStyle w:val="hljs-keyword1"/>
          <w:rFonts w:ascii="Times New Roman" w:hAnsi="Times New Roman" w:cs="Times New Roman"/>
          <w:b w:val="0"/>
          <w:sz w:val="24"/>
          <w:szCs w:val="24"/>
          <w:shd w:val="clear" w:color="auto" w:fill="F8F8F8"/>
          <w:lang w:val="en-US"/>
        </w:rPr>
        <w:t>Name</w:t>
      </w:r>
      <w:r w:rsidRPr="00A4204D">
        <w:rPr>
          <w:rFonts w:ascii="Times New Roman" w:hAnsi="Times New Roman" w:cs="Times New Roman"/>
          <w:sz w:val="24"/>
          <w:szCs w:val="24"/>
          <w:shd w:val="clear" w:color="auto" w:fill="F8F8F8"/>
        </w:rPr>
        <w:t xml:space="preserve">, </w:t>
      </w:r>
      <w:proofErr w:type="spellStart"/>
      <w:r w:rsidRPr="00A4204D">
        <w:rPr>
          <w:rFonts w:ascii="Times New Roman" w:hAnsi="Times New Roman" w:cs="Times New Roman"/>
          <w:sz w:val="24"/>
          <w:szCs w:val="24"/>
          <w:shd w:val="clear" w:color="auto" w:fill="F8F8F8"/>
          <w:lang w:val="en-US"/>
        </w:rPr>
        <w:t>emp</w:t>
      </w:r>
      <w:proofErr w:type="spellEnd"/>
      <w:r w:rsidRPr="00A4204D">
        <w:rPr>
          <w:rFonts w:ascii="Times New Roman" w:hAnsi="Times New Roman" w:cs="Times New Roman"/>
          <w:sz w:val="24"/>
          <w:szCs w:val="24"/>
          <w:shd w:val="clear" w:color="auto" w:fill="F8F8F8"/>
        </w:rPr>
        <w:t>.</w:t>
      </w:r>
      <w:proofErr w:type="spellStart"/>
      <w:r w:rsidRPr="00A4204D">
        <w:rPr>
          <w:rFonts w:ascii="Times New Roman" w:hAnsi="Times New Roman" w:cs="Times New Roman"/>
          <w:sz w:val="24"/>
          <w:szCs w:val="24"/>
          <w:shd w:val="clear" w:color="auto" w:fill="F8F8F8"/>
          <w:lang w:val="en-US"/>
        </w:rPr>
        <w:t>DepartmentID</w:t>
      </w:r>
      <w:proofErr w:type="spellEnd"/>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FROM</w:t>
      </w:r>
      <w:r w:rsidRPr="00A4204D">
        <w:rPr>
          <w:rFonts w:ascii="Times New Roman" w:hAnsi="Times New Roman" w:cs="Times New Roman"/>
          <w:sz w:val="24"/>
          <w:szCs w:val="24"/>
          <w:shd w:val="clear" w:color="auto" w:fill="F8F8F8"/>
          <w:lang w:val="en-US"/>
        </w:rPr>
        <w:t xml:space="preserve"> Employees </w:t>
      </w:r>
      <w:proofErr w:type="spellStart"/>
      <w:proofErr w:type="gramStart"/>
      <w:r w:rsidRPr="00A4204D">
        <w:rPr>
          <w:rFonts w:ascii="Times New Roman" w:hAnsi="Times New Roman" w:cs="Times New Roman"/>
          <w:sz w:val="24"/>
          <w:szCs w:val="24"/>
          <w:shd w:val="clear" w:color="auto" w:fill="F8F8F8"/>
          <w:lang w:val="en-US"/>
        </w:rPr>
        <w:t>emp</w:t>
      </w:r>
      <w:proofErr w:type="spellEnd"/>
      <w:proofErr w:type="gramEnd"/>
    </w:p>
    <w:p w:rsidR="00D75FD6" w:rsidRPr="00A4204D" w:rsidRDefault="00D75FD6" w:rsidP="00D75FD6">
      <w:pPr>
        <w:pStyle w:val="HTML"/>
        <w:shd w:val="clear" w:color="auto" w:fill="FFFFFF"/>
        <w:rPr>
          <w:rStyle w:val="hljs-keyword1"/>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JOIN</w:t>
      </w:r>
      <w:r w:rsidRPr="00A4204D">
        <w:rPr>
          <w:rFonts w:ascii="Times New Roman" w:hAnsi="Times New Roman" w:cs="Times New Roman"/>
          <w:sz w:val="24"/>
          <w:szCs w:val="24"/>
          <w:shd w:val="clear" w:color="auto" w:fill="F8F8F8"/>
          <w:lang w:val="en-US"/>
        </w:rPr>
        <w:t xml:space="preserve"> Departments </w:t>
      </w:r>
      <w:proofErr w:type="spellStart"/>
      <w:r w:rsidRPr="00A4204D">
        <w:rPr>
          <w:rFonts w:ascii="Times New Roman" w:hAnsi="Times New Roman" w:cs="Times New Roman"/>
          <w:sz w:val="24"/>
          <w:szCs w:val="24"/>
          <w:shd w:val="clear" w:color="auto" w:fill="F8F8F8"/>
          <w:lang w:val="en-US"/>
        </w:rPr>
        <w:t>dep</w:t>
      </w:r>
      <w:proofErr w:type="spellEnd"/>
      <w:r w:rsidRPr="00A4204D">
        <w:rPr>
          <w:rFonts w:ascii="Times New Roman" w:hAnsi="Times New Roman" w:cs="Times New Roman"/>
          <w:sz w:val="24"/>
          <w:szCs w:val="24"/>
          <w:shd w:val="clear" w:color="auto" w:fill="F8F8F8"/>
          <w:lang w:val="en-US"/>
        </w:rPr>
        <w:t xml:space="preserve"> </w:t>
      </w:r>
      <w:r w:rsidRPr="00A4204D">
        <w:rPr>
          <w:rStyle w:val="hljs-keyword1"/>
          <w:rFonts w:ascii="Times New Roman" w:hAnsi="Times New Roman" w:cs="Times New Roman"/>
          <w:sz w:val="24"/>
          <w:szCs w:val="24"/>
          <w:shd w:val="clear" w:color="auto" w:fill="F8F8F8"/>
          <w:lang w:val="en-US"/>
        </w:rPr>
        <w:t>ON</w:t>
      </w:r>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emp.DepartmentID</w:t>
      </w:r>
      <w:proofErr w:type="spellEnd"/>
      <w:r w:rsidRPr="00A4204D">
        <w:rPr>
          <w:rFonts w:ascii="Times New Roman" w:hAnsi="Times New Roman" w:cs="Times New Roman"/>
          <w:sz w:val="24"/>
          <w:szCs w:val="24"/>
          <w:shd w:val="clear" w:color="auto" w:fill="F8F8F8"/>
          <w:lang w:val="en-US"/>
        </w:rPr>
        <w:t>=</w:t>
      </w:r>
      <w:proofErr w:type="spellStart"/>
      <w:r w:rsidRPr="00A4204D">
        <w:rPr>
          <w:rFonts w:ascii="Times New Roman" w:hAnsi="Times New Roman" w:cs="Times New Roman"/>
          <w:sz w:val="24"/>
          <w:szCs w:val="24"/>
          <w:shd w:val="clear" w:color="auto" w:fill="F8F8F8"/>
          <w:lang w:val="en-US"/>
        </w:rPr>
        <w:t>dep.Department</w:t>
      </w:r>
      <w:r w:rsidRPr="00A4204D">
        <w:rPr>
          <w:rStyle w:val="hljs-keyword1"/>
          <w:rFonts w:ascii="Times New Roman" w:hAnsi="Times New Roman" w:cs="Times New Roman"/>
          <w:b w:val="0"/>
          <w:sz w:val="24"/>
          <w:szCs w:val="24"/>
          <w:shd w:val="clear" w:color="auto" w:fill="F8F8F8"/>
          <w:lang w:val="en-US"/>
        </w:rPr>
        <w:t>ID</w:t>
      </w:r>
      <w:proofErr w:type="spellEnd"/>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p>
    <w:p w:rsidR="00D75FD6" w:rsidRPr="00A4204D" w:rsidRDefault="00D75FD6" w:rsidP="00D75FD6">
      <w:pPr>
        <w:spacing w:after="0" w:line="240" w:lineRule="auto"/>
        <w:rPr>
          <w:ins w:id="18" w:author="Unknown"/>
          <w:rFonts w:ascii="Times New Roman" w:hAnsi="Times New Roman"/>
          <w:sz w:val="24"/>
          <w:szCs w:val="24"/>
        </w:rPr>
      </w:pPr>
      <w:ins w:id="19" w:author="Unknown">
        <w:r w:rsidRPr="00A4204D">
          <w:rPr>
            <w:rFonts w:ascii="Times New Roman" w:hAnsi="Times New Roman"/>
            <w:sz w:val="24"/>
            <w:szCs w:val="24"/>
          </w:rPr>
          <w:t>Результат выполнения запроса:</w:t>
        </w:r>
      </w:ins>
    </w:p>
    <w:p w:rsidR="00D75FD6" w:rsidRPr="00A4204D" w:rsidRDefault="00D75FD6" w:rsidP="00D75FD6">
      <w:pPr>
        <w:pStyle w:val="HTML"/>
        <w:shd w:val="clear" w:color="auto" w:fill="FFFFFF"/>
        <w:rPr>
          <w:rFonts w:ascii="Times New Roman" w:hAnsi="Times New Roman" w:cs="Times New Roman"/>
          <w:sz w:val="24"/>
          <w:szCs w:val="24"/>
          <w:shd w:val="clear" w:color="auto" w:fill="F8F8F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866"/>
        <w:gridCol w:w="1843"/>
        <w:gridCol w:w="1984"/>
      </w:tblGrid>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b/>
                <w:bCs/>
                <w:sz w:val="24"/>
                <w:szCs w:val="24"/>
              </w:rPr>
            </w:pPr>
            <w:proofErr w:type="spellStart"/>
            <w:r w:rsidRPr="00A4204D">
              <w:rPr>
                <w:rFonts w:ascii="Times New Roman" w:hAnsi="Times New Roman"/>
                <w:b/>
                <w:bCs/>
                <w:sz w:val="24"/>
                <w:szCs w:val="24"/>
                <w:lang w:val="en-US"/>
              </w:rPr>
              <w:t>emp</w:t>
            </w:r>
            <w:proofErr w:type="spellEnd"/>
            <w:r w:rsidRPr="00A4204D">
              <w:rPr>
                <w:rFonts w:ascii="Times New Roman" w:hAnsi="Times New Roman"/>
                <w:b/>
                <w:bCs/>
                <w:sz w:val="24"/>
                <w:szCs w:val="24"/>
              </w:rPr>
              <w:t>ID</w:t>
            </w:r>
          </w:p>
        </w:tc>
        <w:tc>
          <w:tcPr>
            <w:tcW w:w="1843" w:type="dxa"/>
            <w:vAlign w:val="center"/>
          </w:tcPr>
          <w:p w:rsidR="00D75FD6" w:rsidRPr="00A4204D" w:rsidRDefault="00D75FD6" w:rsidP="007340E2">
            <w:pPr>
              <w:spacing w:after="0" w:line="240" w:lineRule="auto"/>
              <w:jc w:val="center"/>
              <w:rPr>
                <w:rFonts w:ascii="Times New Roman" w:hAnsi="Times New Roman"/>
                <w:b/>
                <w:bCs/>
                <w:sz w:val="24"/>
                <w:szCs w:val="24"/>
              </w:rPr>
            </w:pPr>
            <w:proofErr w:type="spellStart"/>
            <w:r w:rsidRPr="00A4204D">
              <w:rPr>
                <w:rFonts w:ascii="Times New Roman" w:hAnsi="Times New Roman"/>
                <w:b/>
                <w:bCs/>
                <w:sz w:val="24"/>
                <w:szCs w:val="24"/>
              </w:rPr>
              <w:t>Name</w:t>
            </w:r>
            <w:proofErr w:type="spellEnd"/>
          </w:p>
        </w:tc>
        <w:tc>
          <w:tcPr>
            <w:tcW w:w="1984" w:type="dxa"/>
            <w:vAlign w:val="center"/>
          </w:tcPr>
          <w:p w:rsidR="00D75FD6" w:rsidRPr="00A4204D" w:rsidRDefault="00D75FD6" w:rsidP="007340E2">
            <w:pPr>
              <w:spacing w:after="0" w:line="240" w:lineRule="auto"/>
              <w:jc w:val="center"/>
              <w:rPr>
                <w:rFonts w:ascii="Times New Roman" w:hAnsi="Times New Roman"/>
                <w:b/>
                <w:bCs/>
                <w:sz w:val="24"/>
                <w:szCs w:val="24"/>
              </w:rPr>
            </w:pPr>
            <w:proofErr w:type="spellStart"/>
            <w:r w:rsidRPr="00A4204D">
              <w:rPr>
                <w:rFonts w:ascii="Times New Roman" w:hAnsi="Times New Roman"/>
                <w:b/>
                <w:bCs/>
                <w:sz w:val="24"/>
                <w:szCs w:val="24"/>
              </w:rPr>
              <w:t>DepartmentID</w:t>
            </w:r>
            <w:proofErr w:type="spellEnd"/>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1000</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Иванов И.И.</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1001</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Петров П.П.</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3</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1002</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Сидоров С.С.</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2</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1003</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Андреев А.А.</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3</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1004</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Николаев Н.Н.</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3</w:t>
            </w:r>
          </w:p>
        </w:tc>
      </w:tr>
    </w:tbl>
    <w:p w:rsidR="00D75FD6" w:rsidRPr="00A4204D" w:rsidRDefault="00D75FD6" w:rsidP="00D75FD6">
      <w:pPr>
        <w:spacing w:after="0" w:line="240" w:lineRule="auto"/>
        <w:rPr>
          <w:ins w:id="20" w:author="Unknown"/>
          <w:rFonts w:ascii="Times New Roman" w:hAnsi="Times New Roman"/>
          <w:sz w:val="24"/>
          <w:szCs w:val="24"/>
        </w:rPr>
      </w:pPr>
    </w:p>
    <w:p w:rsidR="00D75FD6" w:rsidRPr="00A4204D" w:rsidRDefault="00D75FD6" w:rsidP="00D75FD6">
      <w:pPr>
        <w:spacing w:after="0" w:line="240" w:lineRule="auto"/>
        <w:rPr>
          <w:rFonts w:ascii="Times New Roman" w:hAnsi="Times New Roman"/>
          <w:sz w:val="24"/>
          <w:szCs w:val="24"/>
        </w:rPr>
      </w:pPr>
      <w:ins w:id="21" w:author="Unknown">
        <w:r w:rsidRPr="00A4204D">
          <w:rPr>
            <w:rFonts w:ascii="Times New Roman" w:hAnsi="Times New Roman"/>
            <w:sz w:val="24"/>
            <w:szCs w:val="24"/>
          </w:rPr>
          <w:t xml:space="preserve">Как можно видеть, список выбора SELECT в </w:t>
        </w:r>
        <w:proofErr w:type="spellStart"/>
        <w:r w:rsidRPr="00A4204D">
          <w:rPr>
            <w:rFonts w:ascii="Times New Roman" w:hAnsi="Times New Roman"/>
            <w:sz w:val="24"/>
            <w:szCs w:val="24"/>
          </w:rPr>
          <w:t>полусоединении</w:t>
        </w:r>
        <w:proofErr w:type="spellEnd"/>
        <w:r w:rsidRPr="00A4204D">
          <w:rPr>
            <w:rFonts w:ascii="Times New Roman" w:hAnsi="Times New Roman"/>
            <w:sz w:val="24"/>
            <w:szCs w:val="24"/>
          </w:rPr>
          <w:t xml:space="preserve"> содержит только столбцы из таблицы </w:t>
        </w:r>
        <w:proofErr w:type="spellStart"/>
        <w:r w:rsidRPr="00A4204D">
          <w:rPr>
            <w:rFonts w:ascii="Times New Roman" w:hAnsi="Times New Roman"/>
            <w:sz w:val="24"/>
            <w:szCs w:val="24"/>
          </w:rPr>
          <w:t>Employee</w:t>
        </w:r>
      </w:ins>
      <w:proofErr w:type="spellEnd"/>
      <w:r w:rsidRPr="00A4204D">
        <w:rPr>
          <w:rFonts w:ascii="Times New Roman" w:hAnsi="Times New Roman"/>
          <w:sz w:val="24"/>
          <w:szCs w:val="24"/>
          <w:lang w:val="en-US"/>
        </w:rPr>
        <w:t>s</w:t>
      </w:r>
      <w:ins w:id="22" w:author="Unknown">
        <w:r w:rsidRPr="00A4204D">
          <w:rPr>
            <w:rFonts w:ascii="Times New Roman" w:hAnsi="Times New Roman"/>
            <w:sz w:val="24"/>
            <w:szCs w:val="24"/>
          </w:rPr>
          <w:t xml:space="preserve">. Это и есть характерной особенностью операции </w:t>
        </w:r>
        <w:proofErr w:type="spellStart"/>
        <w:r w:rsidRPr="00A4204D">
          <w:rPr>
            <w:rFonts w:ascii="Times New Roman" w:hAnsi="Times New Roman"/>
            <w:sz w:val="24"/>
            <w:szCs w:val="24"/>
          </w:rPr>
          <w:t>полусоединения</w:t>
        </w:r>
        <w:proofErr w:type="spellEnd"/>
        <w:r w:rsidRPr="00A4204D">
          <w:rPr>
            <w:rFonts w:ascii="Times New Roman" w:hAnsi="Times New Roman"/>
            <w:sz w:val="24"/>
            <w:szCs w:val="24"/>
          </w:rPr>
          <w:t>.</w:t>
        </w:r>
      </w:ins>
    </w:p>
    <w:p w:rsidR="00A4204D" w:rsidRDefault="00A4204D" w:rsidP="00D75FD6">
      <w:pPr>
        <w:spacing w:after="0" w:line="240" w:lineRule="auto"/>
        <w:rPr>
          <w:rFonts w:ascii="Times New Roman" w:hAnsi="Times New Roman"/>
          <w:sz w:val="28"/>
          <w:szCs w:val="24"/>
        </w:rPr>
      </w:pPr>
    </w:p>
    <w:p w:rsidR="007340E2" w:rsidRDefault="007340E2" w:rsidP="00D75FD6">
      <w:pPr>
        <w:spacing w:after="0" w:line="240" w:lineRule="auto"/>
        <w:rPr>
          <w:rFonts w:ascii="Times New Roman" w:hAnsi="Times New Roman"/>
          <w:sz w:val="28"/>
          <w:szCs w:val="24"/>
        </w:rPr>
      </w:pPr>
    </w:p>
    <w:p w:rsidR="00A4204D" w:rsidRPr="00D75FD6" w:rsidRDefault="00A4204D" w:rsidP="00D75FD6">
      <w:pPr>
        <w:spacing w:after="0" w:line="240" w:lineRule="auto"/>
        <w:rPr>
          <w:rFonts w:ascii="Times New Roman" w:hAnsi="Times New Roman"/>
          <w:vanish/>
          <w:sz w:val="24"/>
          <w:szCs w:val="24"/>
          <w:lang w:eastAsia="ru-RU"/>
        </w:rPr>
      </w:pPr>
    </w:p>
    <w:p w:rsidR="00D75FD6" w:rsidRPr="00D75FD6" w:rsidRDefault="00D75FD6" w:rsidP="000A7997">
      <w:pPr>
        <w:spacing w:after="0" w:line="240" w:lineRule="auto"/>
        <w:rPr>
          <w:rFonts w:ascii="Times New Roman" w:hAnsi="Times New Roman"/>
          <w:vanish/>
          <w:sz w:val="24"/>
          <w:szCs w:val="24"/>
          <w:lang w:eastAsia="ru-RU"/>
        </w:rPr>
      </w:pPr>
    </w:p>
    <w:p w:rsidR="00D75FD6" w:rsidRPr="00D75FD6" w:rsidRDefault="00D75FD6" w:rsidP="00D75FD6">
      <w:pPr>
        <w:spacing w:after="0" w:line="240" w:lineRule="auto"/>
        <w:ind w:firstLine="540"/>
        <w:rPr>
          <w:rFonts w:ascii="Times New Roman" w:hAnsi="Times New Roman"/>
          <w:b/>
          <w:sz w:val="28"/>
          <w:szCs w:val="24"/>
          <w:lang w:eastAsia="ru-RU"/>
        </w:rPr>
      </w:pPr>
      <w:r w:rsidRPr="00D75FD6">
        <w:rPr>
          <w:rFonts w:ascii="Times New Roman" w:hAnsi="Times New Roman"/>
          <w:b/>
          <w:bCs/>
          <w:i/>
          <w:iCs/>
          <w:sz w:val="28"/>
          <w:szCs w:val="24"/>
          <w:lang w:eastAsia="ru-RU"/>
        </w:rPr>
        <w:t>Задание на лабораторную работу:</w:t>
      </w:r>
    </w:p>
    <w:p w:rsidR="00261C3F" w:rsidRPr="00B3587F" w:rsidRDefault="00261C3F"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b/>
          <w:sz w:val="24"/>
          <w:szCs w:val="24"/>
        </w:rPr>
      </w:pPr>
      <w:r w:rsidRPr="000A7997">
        <w:rPr>
          <w:rFonts w:ascii="Times New Roman" w:hAnsi="Times New Roman"/>
          <w:b/>
          <w:sz w:val="24"/>
          <w:szCs w:val="24"/>
        </w:rPr>
        <w:t>Вариант 1</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1. Составить полные сведения о читателях и книгах, которые за ними числятся. Вывести полную информацию о читателях и книгах.</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2. Вывести полную информацию о книгах, которые числятся за данным читателем</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3. Вывести полную информацию о читателях, которые взяли книги, изданные в прошедшем году.</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4. Составить список должников на сегодняшний день.</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1. Отыскать какие книги </w:t>
      </w:r>
      <w:r w:rsidR="00CA2A20">
        <w:rPr>
          <w:rFonts w:ascii="Times New Roman" w:hAnsi="Times New Roman"/>
          <w:sz w:val="24"/>
          <w:szCs w:val="24"/>
        </w:rPr>
        <w:t>изданы разными издательствами.</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2. Определить есть ли среди читателей и авторов однофамильцы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3. Отыскать книги, которые в текущем году еще не брали читатели.</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Default="00D3479B" w:rsidP="000A7997">
      <w:pPr>
        <w:spacing w:after="0" w:line="240" w:lineRule="auto"/>
        <w:rPr>
          <w:rFonts w:ascii="Times New Roman" w:hAnsi="Times New Roman"/>
          <w:b/>
          <w:sz w:val="24"/>
          <w:szCs w:val="24"/>
        </w:rPr>
      </w:pPr>
      <w:r w:rsidRPr="00CA2A20">
        <w:rPr>
          <w:rFonts w:ascii="Times New Roman" w:hAnsi="Times New Roman"/>
          <w:b/>
          <w:sz w:val="24"/>
          <w:szCs w:val="24"/>
        </w:rPr>
        <w:t>Вариант 2</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1. Составить полные сведения о клиентах и карточках, которые за ними числятся. Вывести полную информацию о клиентах и карточках.</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2. Вывести полную информацию о карточках, которые числятся за данным клиентом</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3. Вывести полную информацию о клиентах, которые имеют карточки, срок действия  которых заканчивается в следующем году.</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4. Составить список клиентов, срок действия карточек которых истек.</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1. Составить список клиентов, с карточками которых не производились никакие операции.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2. Получить информацию о типах карточек и суммах на них, а также информацию о карточках и суммах операций</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3. Определить номера карточек, с которыми проводились операции снятия </w:t>
      </w:r>
      <w:r w:rsidR="00CA2A20">
        <w:rPr>
          <w:rFonts w:ascii="Times New Roman" w:hAnsi="Times New Roman"/>
          <w:sz w:val="24"/>
          <w:szCs w:val="24"/>
        </w:rPr>
        <w:t xml:space="preserve">заданной </w:t>
      </w:r>
      <w:r w:rsidRPr="00B3587F">
        <w:rPr>
          <w:rFonts w:ascii="Times New Roman" w:hAnsi="Times New Roman"/>
          <w:sz w:val="24"/>
          <w:szCs w:val="24"/>
        </w:rPr>
        <w:t>суммы</w:t>
      </w:r>
      <w:r w:rsidR="00CA2A20">
        <w:rPr>
          <w:rFonts w:ascii="Times New Roman" w:hAnsi="Times New Roman"/>
          <w:sz w:val="24"/>
          <w:szCs w:val="24"/>
        </w:rPr>
        <w:t>.</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Default="00D3479B" w:rsidP="000A7997">
      <w:pPr>
        <w:spacing w:after="0" w:line="240" w:lineRule="auto"/>
        <w:rPr>
          <w:rFonts w:ascii="Times New Roman" w:hAnsi="Times New Roman"/>
          <w:b/>
          <w:sz w:val="24"/>
          <w:szCs w:val="24"/>
        </w:rPr>
      </w:pPr>
      <w:r w:rsidRPr="00C505B2">
        <w:rPr>
          <w:rFonts w:ascii="Times New Roman" w:hAnsi="Times New Roman"/>
          <w:b/>
          <w:sz w:val="24"/>
          <w:szCs w:val="24"/>
        </w:rPr>
        <w:t>Вариант 3</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C505B2" w:rsidRDefault="00C505B2" w:rsidP="007340E2">
      <w:pPr>
        <w:pStyle w:val="ab"/>
        <w:numPr>
          <w:ilvl w:val="0"/>
          <w:numId w:val="1"/>
        </w:numPr>
        <w:tabs>
          <w:tab w:val="left" w:pos="284"/>
        </w:tabs>
        <w:spacing w:after="0" w:line="240" w:lineRule="auto"/>
        <w:ind w:left="0" w:hanging="11"/>
        <w:rPr>
          <w:rFonts w:ascii="Times New Roman" w:hAnsi="Times New Roman"/>
          <w:sz w:val="24"/>
          <w:szCs w:val="24"/>
        </w:rPr>
      </w:pPr>
      <w:r w:rsidRPr="00C505B2">
        <w:rPr>
          <w:rFonts w:ascii="Times New Roman" w:hAnsi="Times New Roman"/>
          <w:sz w:val="24"/>
          <w:szCs w:val="24"/>
        </w:rPr>
        <w:t>Для каждого подразделения вывести полную информацию о сотрудниках, их должностях и заработной плате.</w:t>
      </w:r>
    </w:p>
    <w:p w:rsidR="00C505B2" w:rsidRPr="00C505B2" w:rsidRDefault="00C505B2" w:rsidP="007340E2">
      <w:pPr>
        <w:pStyle w:val="ab"/>
        <w:numPr>
          <w:ilvl w:val="0"/>
          <w:numId w:val="1"/>
        </w:numPr>
        <w:tabs>
          <w:tab w:val="left" w:pos="284"/>
        </w:tabs>
        <w:spacing w:after="0" w:line="240" w:lineRule="auto"/>
        <w:ind w:left="0" w:hanging="11"/>
        <w:rPr>
          <w:rFonts w:ascii="Times New Roman" w:hAnsi="Times New Roman"/>
          <w:sz w:val="24"/>
          <w:szCs w:val="24"/>
        </w:rPr>
      </w:pPr>
      <w:r w:rsidRPr="00B3587F">
        <w:rPr>
          <w:rFonts w:ascii="Times New Roman" w:hAnsi="Times New Roman"/>
          <w:sz w:val="24"/>
          <w:szCs w:val="24"/>
        </w:rPr>
        <w:t>Для заданного подразделения составить штатное расписани</w:t>
      </w:r>
      <w:proofErr w:type="gramStart"/>
      <w:r w:rsidRPr="00B3587F">
        <w:rPr>
          <w:rFonts w:ascii="Times New Roman" w:hAnsi="Times New Roman"/>
          <w:sz w:val="24"/>
          <w:szCs w:val="24"/>
        </w:rPr>
        <w:t>е(</w:t>
      </w:r>
      <w:proofErr w:type="gramEnd"/>
      <w:r w:rsidRPr="00B3587F">
        <w:rPr>
          <w:rFonts w:ascii="Times New Roman" w:hAnsi="Times New Roman"/>
          <w:sz w:val="24"/>
          <w:szCs w:val="24"/>
        </w:rPr>
        <w:t>должность и количество сотрудников).</w:t>
      </w:r>
    </w:p>
    <w:p w:rsidR="00D3479B" w:rsidRDefault="00C505B2" w:rsidP="007340E2">
      <w:pPr>
        <w:pStyle w:val="ab"/>
        <w:numPr>
          <w:ilvl w:val="0"/>
          <w:numId w:val="1"/>
        </w:numPr>
        <w:tabs>
          <w:tab w:val="left" w:pos="284"/>
        </w:tabs>
        <w:spacing w:after="0" w:line="240" w:lineRule="auto"/>
        <w:ind w:left="0" w:hanging="11"/>
        <w:rPr>
          <w:rFonts w:ascii="Times New Roman" w:hAnsi="Times New Roman"/>
          <w:sz w:val="24"/>
          <w:szCs w:val="24"/>
        </w:rPr>
      </w:pPr>
      <w:r w:rsidRPr="00C505B2">
        <w:rPr>
          <w:rFonts w:ascii="Times New Roman" w:hAnsi="Times New Roman"/>
          <w:sz w:val="24"/>
          <w:szCs w:val="24"/>
        </w:rPr>
        <w:t>Составить список сотрудников, работающих в заданной должности.</w:t>
      </w:r>
    </w:p>
    <w:p w:rsidR="00C505B2" w:rsidRDefault="00C505B2" w:rsidP="007340E2">
      <w:pPr>
        <w:pStyle w:val="ab"/>
        <w:numPr>
          <w:ilvl w:val="0"/>
          <w:numId w:val="1"/>
        </w:numPr>
        <w:tabs>
          <w:tab w:val="left" w:pos="284"/>
        </w:tabs>
        <w:spacing w:after="0" w:line="240" w:lineRule="auto"/>
        <w:ind w:left="0" w:hanging="11"/>
        <w:rPr>
          <w:rFonts w:ascii="Times New Roman" w:hAnsi="Times New Roman"/>
          <w:sz w:val="24"/>
          <w:szCs w:val="24"/>
        </w:rPr>
      </w:pPr>
      <w:r w:rsidRPr="00C505B2">
        <w:rPr>
          <w:rFonts w:ascii="Times New Roman" w:hAnsi="Times New Roman"/>
          <w:sz w:val="24"/>
          <w:szCs w:val="24"/>
        </w:rPr>
        <w:t>Составить список сотрудников, уволенных в прошлом году.</w:t>
      </w:r>
    </w:p>
    <w:p w:rsidR="00D3479B" w:rsidRPr="00B3587F" w:rsidRDefault="00D3479B" w:rsidP="007340E2">
      <w:pPr>
        <w:spacing w:after="0" w:line="240" w:lineRule="auto"/>
        <w:ind w:hanging="11"/>
        <w:rPr>
          <w:rFonts w:ascii="Times New Roman" w:hAnsi="Times New Roman"/>
          <w:sz w:val="24"/>
          <w:szCs w:val="24"/>
        </w:rPr>
      </w:pPr>
      <w:r w:rsidRPr="00B3587F">
        <w:rPr>
          <w:rFonts w:ascii="Times New Roman" w:hAnsi="Times New Roman"/>
          <w:sz w:val="24"/>
          <w:szCs w:val="24"/>
        </w:rPr>
        <w:t> </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C505B2" w:rsidRDefault="00C505B2" w:rsidP="007340E2">
      <w:pPr>
        <w:pStyle w:val="ab"/>
        <w:numPr>
          <w:ilvl w:val="0"/>
          <w:numId w:val="2"/>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w:t>
      </w:r>
      <w:r w:rsidRPr="00B3587F">
        <w:rPr>
          <w:rFonts w:ascii="Times New Roman" w:hAnsi="Times New Roman"/>
          <w:sz w:val="24"/>
          <w:szCs w:val="24"/>
        </w:rPr>
        <w:t xml:space="preserve">оставить список подразделений, в которых совпадают </w:t>
      </w:r>
      <w:r>
        <w:rPr>
          <w:rFonts w:ascii="Times New Roman" w:hAnsi="Times New Roman"/>
          <w:sz w:val="24"/>
          <w:szCs w:val="24"/>
        </w:rPr>
        <w:t>названия должностей.</w:t>
      </w:r>
    </w:p>
    <w:p w:rsidR="00C505B2" w:rsidRDefault="00C505B2" w:rsidP="007340E2">
      <w:pPr>
        <w:pStyle w:val="ab"/>
        <w:numPr>
          <w:ilvl w:val="0"/>
          <w:numId w:val="2"/>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подразделений</w:t>
      </w:r>
      <w:r w:rsidRPr="00B3587F">
        <w:rPr>
          <w:rFonts w:ascii="Times New Roman" w:hAnsi="Times New Roman"/>
          <w:sz w:val="24"/>
          <w:szCs w:val="24"/>
        </w:rPr>
        <w:t>, в которых  </w:t>
      </w:r>
      <w:r>
        <w:rPr>
          <w:rFonts w:ascii="Times New Roman" w:hAnsi="Times New Roman"/>
          <w:sz w:val="24"/>
          <w:szCs w:val="24"/>
        </w:rPr>
        <w:t>имеются все должности.</w:t>
      </w:r>
    </w:p>
    <w:p w:rsidR="00C505B2" w:rsidRPr="00C505B2" w:rsidRDefault="00C505B2" w:rsidP="007340E2">
      <w:pPr>
        <w:pStyle w:val="ab"/>
        <w:numPr>
          <w:ilvl w:val="0"/>
          <w:numId w:val="2"/>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Составить список </w:t>
      </w:r>
      <w:r w:rsidR="00D75FD6">
        <w:rPr>
          <w:rFonts w:ascii="Times New Roman" w:hAnsi="Times New Roman"/>
          <w:sz w:val="24"/>
          <w:szCs w:val="24"/>
        </w:rPr>
        <w:t>сотрудников-однофамильцев</w:t>
      </w:r>
      <w:r>
        <w:rPr>
          <w:rFonts w:ascii="Times New Roman" w:hAnsi="Times New Roman"/>
          <w:sz w:val="24"/>
          <w:szCs w:val="24"/>
        </w:rPr>
        <w:t>.</w:t>
      </w:r>
    </w:p>
    <w:p w:rsidR="00C505B2" w:rsidRDefault="00C505B2"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b/>
          <w:sz w:val="24"/>
          <w:szCs w:val="24"/>
        </w:rPr>
      </w:pPr>
      <w:r w:rsidRPr="00C505B2">
        <w:rPr>
          <w:rFonts w:ascii="Times New Roman" w:hAnsi="Times New Roman"/>
          <w:b/>
          <w:sz w:val="24"/>
          <w:szCs w:val="24"/>
        </w:rPr>
        <w:t>Вариант 4</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AD1A02" w:rsidRDefault="00AD1A02" w:rsidP="007340E2">
      <w:pPr>
        <w:pStyle w:val="ab"/>
        <w:numPr>
          <w:ilvl w:val="0"/>
          <w:numId w:val="3"/>
        </w:numPr>
        <w:tabs>
          <w:tab w:val="left" w:pos="284"/>
        </w:tabs>
        <w:spacing w:after="0" w:line="240" w:lineRule="auto"/>
        <w:ind w:left="0" w:hanging="11"/>
        <w:rPr>
          <w:rFonts w:ascii="Times New Roman" w:hAnsi="Times New Roman"/>
          <w:sz w:val="24"/>
          <w:szCs w:val="24"/>
        </w:rPr>
      </w:pPr>
      <w:r w:rsidRPr="00B3587F">
        <w:rPr>
          <w:rFonts w:ascii="Times New Roman" w:hAnsi="Times New Roman"/>
          <w:sz w:val="24"/>
          <w:szCs w:val="24"/>
        </w:rPr>
        <w:t xml:space="preserve">Составить список студентов </w:t>
      </w:r>
      <w:r>
        <w:rPr>
          <w:rFonts w:ascii="Times New Roman" w:hAnsi="Times New Roman"/>
          <w:sz w:val="24"/>
          <w:szCs w:val="24"/>
        </w:rPr>
        <w:t>заданной группы.</w:t>
      </w:r>
    </w:p>
    <w:p w:rsidR="00AD1A02" w:rsidRDefault="00AD1A02" w:rsidP="007340E2">
      <w:pPr>
        <w:pStyle w:val="ab"/>
        <w:numPr>
          <w:ilvl w:val="0"/>
          <w:numId w:val="3"/>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студентов с указанием номера группы, зачисленных приказом с заданным номером.</w:t>
      </w:r>
    </w:p>
    <w:p w:rsidR="00AD1A02" w:rsidRDefault="00AD1A02" w:rsidP="007340E2">
      <w:pPr>
        <w:pStyle w:val="ab"/>
        <w:numPr>
          <w:ilvl w:val="0"/>
          <w:numId w:val="3"/>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Составить список старост заданного факультета. </w:t>
      </w:r>
    </w:p>
    <w:p w:rsidR="00AD1A02" w:rsidRPr="00AD1A02" w:rsidRDefault="00AD1A02" w:rsidP="007340E2">
      <w:pPr>
        <w:pStyle w:val="ab"/>
        <w:numPr>
          <w:ilvl w:val="0"/>
          <w:numId w:val="3"/>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lastRenderedPageBreak/>
        <w:t>Определить название факультета по номеру группы.</w:t>
      </w:r>
    </w:p>
    <w:p w:rsidR="00AD1A02" w:rsidRPr="00B3587F" w:rsidRDefault="00AD1A02"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Используя операции UNION, EXCEPT, INTERSECT построить следующие запросы:</w:t>
      </w:r>
    </w:p>
    <w:p w:rsidR="00AD1A02" w:rsidRDefault="00AD1A02" w:rsidP="007340E2">
      <w:pPr>
        <w:pStyle w:val="ab"/>
        <w:numPr>
          <w:ilvl w:val="0"/>
          <w:numId w:val="4"/>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Составить список студентов, фамилии которых есть на факультете ФИТР, но отсутствуют </w:t>
      </w:r>
      <w:r w:rsidRPr="00B3587F">
        <w:rPr>
          <w:rFonts w:ascii="Times New Roman" w:hAnsi="Times New Roman"/>
          <w:sz w:val="24"/>
          <w:szCs w:val="24"/>
        </w:rPr>
        <w:t xml:space="preserve">  на </w:t>
      </w:r>
      <w:r>
        <w:rPr>
          <w:rFonts w:ascii="Times New Roman" w:hAnsi="Times New Roman"/>
          <w:sz w:val="24"/>
          <w:szCs w:val="24"/>
        </w:rPr>
        <w:t xml:space="preserve">факультете </w:t>
      </w:r>
      <w:r w:rsidRPr="00B3587F">
        <w:rPr>
          <w:rFonts w:ascii="Times New Roman" w:hAnsi="Times New Roman"/>
          <w:sz w:val="24"/>
          <w:szCs w:val="24"/>
        </w:rPr>
        <w:t>АТФ</w:t>
      </w:r>
      <w:r>
        <w:rPr>
          <w:rFonts w:ascii="Times New Roman" w:hAnsi="Times New Roman"/>
          <w:sz w:val="24"/>
          <w:szCs w:val="24"/>
        </w:rPr>
        <w:t>.</w:t>
      </w:r>
    </w:p>
    <w:p w:rsidR="00AD1A02" w:rsidRDefault="00AD1A02" w:rsidP="007340E2">
      <w:pPr>
        <w:pStyle w:val="ab"/>
        <w:numPr>
          <w:ilvl w:val="0"/>
          <w:numId w:val="4"/>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студентов третьего курса.</w:t>
      </w:r>
    </w:p>
    <w:p w:rsidR="00AD1A02" w:rsidRPr="00AD1A02" w:rsidRDefault="00AD1A02" w:rsidP="007340E2">
      <w:pPr>
        <w:pStyle w:val="ab"/>
        <w:numPr>
          <w:ilvl w:val="0"/>
          <w:numId w:val="4"/>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студентов-однофамильцев.</w:t>
      </w:r>
    </w:p>
    <w:p w:rsidR="00D3479B" w:rsidRDefault="00D3479B" w:rsidP="000A7997">
      <w:pPr>
        <w:spacing w:after="0" w:line="240" w:lineRule="auto"/>
        <w:rPr>
          <w:rFonts w:ascii="Times New Roman" w:hAnsi="Times New Roman"/>
          <w:sz w:val="24"/>
          <w:szCs w:val="24"/>
        </w:rPr>
      </w:pPr>
    </w:p>
    <w:p w:rsidR="007577DD" w:rsidRPr="00B3587F" w:rsidRDefault="007577DD"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b/>
          <w:sz w:val="24"/>
          <w:szCs w:val="24"/>
        </w:rPr>
      </w:pPr>
      <w:r w:rsidRPr="00AD1A02">
        <w:rPr>
          <w:rFonts w:ascii="Times New Roman" w:hAnsi="Times New Roman"/>
          <w:b/>
          <w:sz w:val="24"/>
          <w:szCs w:val="24"/>
        </w:rPr>
        <w:t>Вариант 5</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AD1A02" w:rsidRDefault="00AD1A02" w:rsidP="000A7997">
      <w:pPr>
        <w:spacing w:after="0" w:line="240" w:lineRule="auto"/>
        <w:rPr>
          <w:rFonts w:ascii="Times New Roman" w:hAnsi="Times New Roman"/>
          <w:sz w:val="24"/>
          <w:szCs w:val="24"/>
        </w:rPr>
      </w:pPr>
    </w:p>
    <w:p w:rsidR="00AD1A02" w:rsidRDefault="00AD1A02" w:rsidP="007340E2">
      <w:pPr>
        <w:pStyle w:val="ab"/>
        <w:numPr>
          <w:ilvl w:val="0"/>
          <w:numId w:val="5"/>
        </w:numPr>
        <w:tabs>
          <w:tab w:val="left" w:pos="284"/>
        </w:tabs>
        <w:spacing w:after="0" w:line="240" w:lineRule="auto"/>
        <w:ind w:left="0" w:hanging="11"/>
        <w:rPr>
          <w:rFonts w:ascii="Times New Roman" w:hAnsi="Times New Roman"/>
          <w:sz w:val="24"/>
          <w:szCs w:val="24"/>
        </w:rPr>
      </w:pPr>
      <w:r w:rsidRPr="00B3587F">
        <w:rPr>
          <w:rFonts w:ascii="Times New Roman" w:hAnsi="Times New Roman"/>
          <w:sz w:val="24"/>
          <w:szCs w:val="24"/>
        </w:rPr>
        <w:t>Составить полную информацию о поездках водителя с заданной фамилией.</w:t>
      </w:r>
    </w:p>
    <w:p w:rsidR="00AD1A02" w:rsidRDefault="00AD1A02" w:rsidP="007340E2">
      <w:pPr>
        <w:pStyle w:val="ab"/>
        <w:numPr>
          <w:ilvl w:val="0"/>
          <w:numId w:val="5"/>
        </w:numPr>
        <w:tabs>
          <w:tab w:val="left" w:pos="284"/>
        </w:tabs>
        <w:spacing w:after="0" w:line="240" w:lineRule="auto"/>
        <w:ind w:left="0" w:hanging="11"/>
        <w:rPr>
          <w:rFonts w:ascii="Times New Roman" w:hAnsi="Times New Roman"/>
          <w:sz w:val="24"/>
          <w:szCs w:val="24"/>
        </w:rPr>
      </w:pPr>
      <w:r w:rsidRPr="00B3587F">
        <w:rPr>
          <w:rFonts w:ascii="Times New Roman" w:hAnsi="Times New Roman"/>
          <w:sz w:val="24"/>
          <w:szCs w:val="24"/>
        </w:rPr>
        <w:t>Получить полную информацию о транспорте и водителях, задействованных в поездках</w:t>
      </w:r>
      <w:r>
        <w:rPr>
          <w:rFonts w:ascii="Times New Roman" w:hAnsi="Times New Roman"/>
          <w:sz w:val="24"/>
          <w:szCs w:val="24"/>
        </w:rPr>
        <w:t xml:space="preserve"> на прошлой неделе.</w:t>
      </w:r>
    </w:p>
    <w:p w:rsidR="00AD1A02" w:rsidRDefault="00251F89" w:rsidP="007340E2">
      <w:pPr>
        <w:pStyle w:val="ab"/>
        <w:numPr>
          <w:ilvl w:val="0"/>
          <w:numId w:val="5"/>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Составить список марок автомобилей, </w:t>
      </w:r>
      <w:proofErr w:type="spellStart"/>
      <w:r>
        <w:rPr>
          <w:rFonts w:ascii="Times New Roman" w:hAnsi="Times New Roman"/>
          <w:sz w:val="24"/>
          <w:szCs w:val="24"/>
        </w:rPr>
        <w:t>эксплуатирующихся</w:t>
      </w:r>
      <w:proofErr w:type="spellEnd"/>
      <w:r>
        <w:rPr>
          <w:rFonts w:ascii="Times New Roman" w:hAnsi="Times New Roman"/>
          <w:sz w:val="24"/>
          <w:szCs w:val="24"/>
        </w:rPr>
        <w:t xml:space="preserve"> более 10 лет.</w:t>
      </w:r>
    </w:p>
    <w:p w:rsidR="00251F89" w:rsidRDefault="00251F89" w:rsidP="007340E2">
      <w:pPr>
        <w:pStyle w:val="ab"/>
        <w:numPr>
          <w:ilvl w:val="0"/>
          <w:numId w:val="5"/>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водителей, выезжавших на автомобиле заданной марки в прошлом месяце.</w:t>
      </w:r>
    </w:p>
    <w:p w:rsidR="00251F89" w:rsidRPr="00251F89" w:rsidRDefault="00251F89" w:rsidP="00251F89">
      <w:pPr>
        <w:spacing w:after="0" w:line="240" w:lineRule="auto"/>
        <w:rPr>
          <w:rFonts w:ascii="Times New Roman" w:hAnsi="Times New Roman"/>
          <w:sz w:val="24"/>
          <w:szCs w:val="24"/>
        </w:rPr>
      </w:pP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C34945" w:rsidRDefault="00D3479B" w:rsidP="000A7997">
      <w:pPr>
        <w:spacing w:after="0" w:line="240" w:lineRule="auto"/>
        <w:rPr>
          <w:rFonts w:ascii="Times New Roman" w:hAnsi="Times New Roman"/>
          <w:sz w:val="24"/>
          <w:szCs w:val="24"/>
        </w:rPr>
      </w:pPr>
      <w:r w:rsidRPr="00C34945">
        <w:rPr>
          <w:rFonts w:ascii="Times New Roman" w:hAnsi="Times New Roman"/>
          <w:sz w:val="24"/>
          <w:szCs w:val="24"/>
        </w:rPr>
        <w:t>1. Найти однофамильцев среди водителей.</w:t>
      </w:r>
    </w:p>
    <w:p w:rsidR="00D3479B" w:rsidRPr="00C34945" w:rsidRDefault="00D3479B" w:rsidP="000A7997">
      <w:pPr>
        <w:spacing w:after="0" w:line="240" w:lineRule="auto"/>
        <w:rPr>
          <w:rFonts w:ascii="Times New Roman" w:hAnsi="Times New Roman"/>
          <w:sz w:val="24"/>
          <w:szCs w:val="24"/>
        </w:rPr>
      </w:pPr>
      <w:r w:rsidRPr="00C34945">
        <w:rPr>
          <w:rFonts w:ascii="Times New Roman" w:hAnsi="Times New Roman"/>
          <w:sz w:val="24"/>
          <w:szCs w:val="24"/>
        </w:rPr>
        <w:t xml:space="preserve">2. </w:t>
      </w:r>
      <w:r w:rsidR="007340E2" w:rsidRPr="00C34945">
        <w:rPr>
          <w:rFonts w:ascii="Times New Roman" w:hAnsi="Times New Roman"/>
          <w:sz w:val="24"/>
          <w:szCs w:val="24"/>
        </w:rPr>
        <w:t>Составить список автомобилей, выезжавших в рейс с интервалом менее двух дней</w:t>
      </w:r>
      <w:r w:rsidRPr="00C34945">
        <w:rPr>
          <w:rFonts w:ascii="Times New Roman" w:hAnsi="Times New Roman"/>
          <w:sz w:val="24"/>
          <w:szCs w:val="24"/>
        </w:rPr>
        <w:t>.</w:t>
      </w:r>
    </w:p>
    <w:p w:rsidR="00D3479B" w:rsidRPr="00B3587F" w:rsidRDefault="00D3479B" w:rsidP="000A7997">
      <w:pPr>
        <w:spacing w:after="0" w:line="240" w:lineRule="auto"/>
        <w:rPr>
          <w:rFonts w:ascii="Times New Roman" w:hAnsi="Times New Roman"/>
          <w:sz w:val="24"/>
          <w:szCs w:val="24"/>
        </w:rPr>
      </w:pPr>
      <w:r w:rsidRPr="00C34945">
        <w:rPr>
          <w:rFonts w:ascii="Times New Roman" w:hAnsi="Times New Roman"/>
          <w:sz w:val="24"/>
          <w:szCs w:val="24"/>
        </w:rPr>
        <w:t xml:space="preserve">3. </w:t>
      </w:r>
      <w:r w:rsidR="007340E2" w:rsidRPr="00C34945">
        <w:rPr>
          <w:rFonts w:ascii="Times New Roman" w:hAnsi="Times New Roman"/>
          <w:sz w:val="24"/>
          <w:szCs w:val="24"/>
        </w:rPr>
        <w:t>Составить список автомобилей одновременно выезжавших на прошлой неделе</w:t>
      </w:r>
      <w:r w:rsidR="00C34945" w:rsidRPr="00C34945">
        <w:rPr>
          <w:rFonts w:ascii="Times New Roman" w:hAnsi="Times New Roman"/>
          <w:sz w:val="24"/>
          <w:szCs w:val="24"/>
        </w:rPr>
        <w:t>.</w:t>
      </w: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b/>
          <w:sz w:val="24"/>
          <w:szCs w:val="24"/>
        </w:rPr>
      </w:pPr>
      <w:r w:rsidRPr="00D75FD6">
        <w:rPr>
          <w:rFonts w:ascii="Times New Roman" w:hAnsi="Times New Roman"/>
          <w:b/>
          <w:sz w:val="24"/>
          <w:szCs w:val="24"/>
        </w:rPr>
        <w:t>Вариант 6</w:t>
      </w:r>
    </w:p>
    <w:p w:rsidR="00D75FD6" w:rsidRPr="00D75FD6" w:rsidRDefault="00D75FD6" w:rsidP="000A7997">
      <w:pPr>
        <w:spacing w:after="0" w:line="240" w:lineRule="auto"/>
        <w:rPr>
          <w:rFonts w:ascii="Times New Roman" w:hAnsi="Times New Roman"/>
          <w:b/>
          <w:sz w:val="24"/>
          <w:szCs w:val="24"/>
        </w:rPr>
      </w:pP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1.</w:t>
      </w:r>
      <w:r w:rsidR="00267FF7">
        <w:rPr>
          <w:rFonts w:ascii="Times New Roman" w:hAnsi="Times New Roman"/>
          <w:sz w:val="24"/>
          <w:szCs w:val="24"/>
        </w:rPr>
        <w:t xml:space="preserve"> </w:t>
      </w:r>
      <w:r w:rsidRPr="00B3587F">
        <w:rPr>
          <w:rFonts w:ascii="Times New Roman" w:hAnsi="Times New Roman"/>
          <w:sz w:val="24"/>
          <w:szCs w:val="24"/>
        </w:rPr>
        <w:t xml:space="preserve">Составить </w:t>
      </w:r>
      <w:r w:rsidR="00C34945">
        <w:rPr>
          <w:rFonts w:ascii="Times New Roman" w:hAnsi="Times New Roman"/>
          <w:sz w:val="24"/>
          <w:szCs w:val="24"/>
        </w:rPr>
        <w:t>список номеров второго этажа с указанием их типа</w:t>
      </w:r>
      <w:r w:rsidRPr="00B3587F">
        <w:rPr>
          <w:rFonts w:ascii="Times New Roman" w:hAnsi="Times New Roman"/>
          <w:sz w:val="24"/>
          <w:szCs w:val="24"/>
        </w:rPr>
        <w:t>.</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2.</w:t>
      </w:r>
      <w:r w:rsidR="00267FF7">
        <w:rPr>
          <w:rFonts w:ascii="Times New Roman" w:hAnsi="Times New Roman"/>
          <w:sz w:val="24"/>
          <w:szCs w:val="24"/>
        </w:rPr>
        <w:t xml:space="preserve"> Составить список клиентов, проживающих на третьем этаже с указанием  номера и его типа.</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3. </w:t>
      </w:r>
      <w:r w:rsidR="00267FF7">
        <w:rPr>
          <w:rFonts w:ascii="Times New Roman" w:hAnsi="Times New Roman"/>
          <w:sz w:val="24"/>
          <w:szCs w:val="24"/>
        </w:rPr>
        <w:t>Составить таблицу полной информации о номерах отеля</w:t>
      </w:r>
      <w:r w:rsidRPr="00B3587F">
        <w:rPr>
          <w:rFonts w:ascii="Times New Roman" w:hAnsi="Times New Roman"/>
          <w:sz w:val="24"/>
          <w:szCs w:val="24"/>
        </w:rPr>
        <w:t>.</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4. </w:t>
      </w:r>
      <w:r w:rsidR="00267FF7">
        <w:rPr>
          <w:rFonts w:ascii="Times New Roman" w:hAnsi="Times New Roman"/>
          <w:sz w:val="24"/>
          <w:szCs w:val="24"/>
        </w:rPr>
        <w:t>Составить таблицу, содержащую сведения о номерах и клиентах на следующую неделю</w:t>
      </w:r>
      <w:r w:rsidRPr="00B3587F">
        <w:rPr>
          <w:rFonts w:ascii="Times New Roman" w:hAnsi="Times New Roman"/>
          <w:sz w:val="24"/>
          <w:szCs w:val="24"/>
        </w:rPr>
        <w:t>.</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D3479B" w:rsidRPr="00267FF7" w:rsidRDefault="00267FF7" w:rsidP="00267FF7">
      <w:pPr>
        <w:pStyle w:val="ab"/>
        <w:numPr>
          <w:ilvl w:val="0"/>
          <w:numId w:val="9"/>
        </w:numPr>
        <w:spacing w:after="0" w:line="240" w:lineRule="auto"/>
        <w:rPr>
          <w:rFonts w:ascii="Times New Roman" w:hAnsi="Times New Roman"/>
          <w:sz w:val="24"/>
          <w:szCs w:val="24"/>
        </w:rPr>
      </w:pPr>
      <w:r w:rsidRPr="00267FF7">
        <w:rPr>
          <w:rFonts w:ascii="Times New Roman" w:hAnsi="Times New Roman"/>
          <w:sz w:val="24"/>
          <w:szCs w:val="24"/>
        </w:rPr>
        <w:t>Найти однофамильцев среди клиентов.</w:t>
      </w:r>
    </w:p>
    <w:p w:rsidR="00267FF7" w:rsidRDefault="00267FF7" w:rsidP="00267FF7">
      <w:pPr>
        <w:pStyle w:val="ab"/>
        <w:numPr>
          <w:ilvl w:val="0"/>
          <w:numId w:val="9"/>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которые ранее проживали в отеле и забронировали номера на следующую неделю.</w:t>
      </w:r>
    </w:p>
    <w:p w:rsidR="00267FF7" w:rsidRDefault="00267FF7" w:rsidP="00267FF7">
      <w:pPr>
        <w:pStyle w:val="ab"/>
        <w:numPr>
          <w:ilvl w:val="0"/>
          <w:numId w:val="9"/>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несколько раз проживавших в одном и том же номере.</w:t>
      </w:r>
    </w:p>
    <w:p w:rsidR="00267FF7" w:rsidRPr="00267FF7" w:rsidRDefault="00267FF7" w:rsidP="00267FF7">
      <w:pPr>
        <w:pStyle w:val="ab"/>
        <w:spacing w:after="0" w:line="240" w:lineRule="auto"/>
        <w:ind w:left="420"/>
        <w:rPr>
          <w:rFonts w:ascii="Times New Roman" w:hAnsi="Times New Roman"/>
          <w:sz w:val="24"/>
          <w:szCs w:val="24"/>
        </w:rPr>
      </w:pP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267FF7" w:rsidRDefault="00D3479B" w:rsidP="000A7997">
      <w:pPr>
        <w:spacing w:after="0" w:line="240" w:lineRule="auto"/>
        <w:rPr>
          <w:rFonts w:ascii="Times New Roman" w:hAnsi="Times New Roman"/>
          <w:b/>
          <w:sz w:val="24"/>
          <w:szCs w:val="24"/>
        </w:rPr>
      </w:pPr>
      <w:r w:rsidRPr="00267FF7">
        <w:rPr>
          <w:rFonts w:ascii="Times New Roman" w:hAnsi="Times New Roman"/>
          <w:b/>
          <w:sz w:val="24"/>
          <w:szCs w:val="24"/>
        </w:rPr>
        <w:t>Вариант 7</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построить следующие запросы:</w:t>
      </w:r>
    </w:p>
    <w:p w:rsidR="00EB23A8" w:rsidRDefault="00EB23A8" w:rsidP="00A67A99">
      <w:pPr>
        <w:pStyle w:val="ab"/>
        <w:numPr>
          <w:ilvl w:val="0"/>
          <w:numId w:val="10"/>
        </w:numPr>
        <w:tabs>
          <w:tab w:val="left" w:pos="426"/>
        </w:tabs>
        <w:spacing w:after="0" w:line="240" w:lineRule="auto"/>
        <w:ind w:left="0" w:firstLine="0"/>
        <w:rPr>
          <w:rFonts w:ascii="Times New Roman" w:hAnsi="Times New Roman"/>
          <w:sz w:val="24"/>
          <w:szCs w:val="24"/>
        </w:rPr>
      </w:pPr>
      <w:r>
        <w:rPr>
          <w:rFonts w:ascii="Times New Roman" w:hAnsi="Times New Roman"/>
          <w:sz w:val="24"/>
          <w:szCs w:val="24"/>
        </w:rPr>
        <w:t>Составить список врачей с указанием их специальности.</w:t>
      </w:r>
    </w:p>
    <w:p w:rsidR="00EB23A8" w:rsidRDefault="00EB23A8" w:rsidP="00A67A99">
      <w:pPr>
        <w:pStyle w:val="ab"/>
        <w:numPr>
          <w:ilvl w:val="0"/>
          <w:numId w:val="10"/>
        </w:numPr>
        <w:tabs>
          <w:tab w:val="left" w:pos="426"/>
        </w:tabs>
        <w:spacing w:after="0" w:line="240" w:lineRule="auto"/>
        <w:ind w:left="0" w:firstLine="0"/>
        <w:rPr>
          <w:rFonts w:ascii="Times New Roman" w:hAnsi="Times New Roman"/>
          <w:sz w:val="24"/>
          <w:szCs w:val="24"/>
        </w:rPr>
      </w:pPr>
      <w:r>
        <w:rPr>
          <w:rFonts w:ascii="Times New Roman" w:hAnsi="Times New Roman"/>
          <w:sz w:val="24"/>
          <w:szCs w:val="24"/>
        </w:rPr>
        <w:t>Составить полный график приема (с указанием врачей, специальностей, пациентов) на завтра.</w:t>
      </w:r>
    </w:p>
    <w:p w:rsidR="00EB23A8" w:rsidRDefault="00EB23A8" w:rsidP="00A67A99">
      <w:pPr>
        <w:pStyle w:val="ab"/>
        <w:numPr>
          <w:ilvl w:val="0"/>
          <w:numId w:val="10"/>
        </w:numPr>
        <w:tabs>
          <w:tab w:val="left" w:pos="426"/>
        </w:tabs>
        <w:spacing w:after="0" w:line="240" w:lineRule="auto"/>
        <w:ind w:left="0" w:firstLine="0"/>
        <w:rPr>
          <w:rFonts w:ascii="Times New Roman" w:hAnsi="Times New Roman"/>
          <w:sz w:val="24"/>
          <w:szCs w:val="24"/>
        </w:rPr>
      </w:pPr>
      <w:r>
        <w:rPr>
          <w:rFonts w:ascii="Times New Roman" w:hAnsi="Times New Roman"/>
          <w:sz w:val="24"/>
          <w:szCs w:val="24"/>
        </w:rPr>
        <w:t>Составить график приема врачей-терапевтов на следующую неделю.</w:t>
      </w:r>
    </w:p>
    <w:p w:rsidR="00EB23A8" w:rsidRDefault="00EB23A8" w:rsidP="00A67A99">
      <w:pPr>
        <w:pStyle w:val="ab"/>
        <w:numPr>
          <w:ilvl w:val="0"/>
          <w:numId w:val="10"/>
        </w:numPr>
        <w:tabs>
          <w:tab w:val="left" w:pos="426"/>
        </w:tabs>
        <w:spacing w:after="0" w:line="240" w:lineRule="auto"/>
        <w:ind w:left="0" w:firstLine="0"/>
        <w:rPr>
          <w:rFonts w:ascii="Times New Roman" w:hAnsi="Times New Roman"/>
          <w:sz w:val="24"/>
          <w:szCs w:val="24"/>
        </w:rPr>
      </w:pPr>
      <w:r>
        <w:rPr>
          <w:rFonts w:ascii="Times New Roman" w:hAnsi="Times New Roman"/>
          <w:sz w:val="24"/>
          <w:szCs w:val="24"/>
        </w:rPr>
        <w:t>Составить список врачей с указанием специальности, которых посетил пациент Иванов И.И. на прошлой неделе.</w:t>
      </w:r>
    </w:p>
    <w:p w:rsidR="00EB23A8" w:rsidRDefault="00EB23A8" w:rsidP="00EB23A8">
      <w:pPr>
        <w:pStyle w:val="ab"/>
        <w:spacing w:after="0" w:line="240" w:lineRule="auto"/>
        <w:rPr>
          <w:rFonts w:ascii="Times New Roman" w:hAnsi="Times New Roman"/>
          <w:sz w:val="24"/>
          <w:szCs w:val="24"/>
        </w:rPr>
      </w:pPr>
    </w:p>
    <w:p w:rsidR="00EB23A8" w:rsidRDefault="00EB23A8" w:rsidP="00EB23A8">
      <w:pPr>
        <w:pStyle w:val="ab"/>
        <w:spacing w:after="0" w:line="240" w:lineRule="auto"/>
        <w:rPr>
          <w:rFonts w:ascii="Times New Roman" w:hAnsi="Times New Roman"/>
          <w:sz w:val="24"/>
          <w:szCs w:val="24"/>
        </w:rPr>
      </w:pPr>
      <w:r w:rsidRPr="00EB23A8">
        <w:rPr>
          <w:rFonts w:ascii="Times New Roman" w:hAnsi="Times New Roman"/>
          <w:sz w:val="24"/>
          <w:szCs w:val="24"/>
        </w:rPr>
        <w:t>Используя операции UNION, EXCEPT, INTERSECT построить следующие запросы:</w:t>
      </w:r>
    </w:p>
    <w:p w:rsidR="00EB23A8" w:rsidRDefault="00EB23A8" w:rsidP="00A67A99">
      <w:pPr>
        <w:pStyle w:val="ab"/>
        <w:numPr>
          <w:ilvl w:val="0"/>
          <w:numId w:val="11"/>
        </w:numPr>
        <w:tabs>
          <w:tab w:val="left" w:pos="284"/>
        </w:tabs>
        <w:spacing w:after="0" w:line="240" w:lineRule="auto"/>
        <w:ind w:left="0" w:firstLine="54"/>
        <w:rPr>
          <w:rFonts w:ascii="Times New Roman" w:hAnsi="Times New Roman"/>
          <w:sz w:val="24"/>
          <w:szCs w:val="24"/>
        </w:rPr>
      </w:pPr>
      <w:r>
        <w:rPr>
          <w:rFonts w:ascii="Times New Roman" w:hAnsi="Times New Roman"/>
          <w:sz w:val="24"/>
          <w:szCs w:val="24"/>
        </w:rPr>
        <w:t>Составить список пациентов-однофамильцев</w:t>
      </w:r>
    </w:p>
    <w:p w:rsidR="00EB23A8" w:rsidRDefault="00EB23A8" w:rsidP="00A67A99">
      <w:pPr>
        <w:pStyle w:val="ab"/>
        <w:numPr>
          <w:ilvl w:val="0"/>
          <w:numId w:val="11"/>
        </w:numPr>
        <w:tabs>
          <w:tab w:val="left" w:pos="284"/>
        </w:tabs>
        <w:spacing w:after="0" w:line="240" w:lineRule="auto"/>
        <w:ind w:left="0" w:firstLine="54"/>
        <w:rPr>
          <w:rFonts w:ascii="Times New Roman" w:hAnsi="Times New Roman"/>
          <w:sz w:val="24"/>
          <w:szCs w:val="24"/>
        </w:rPr>
      </w:pPr>
      <w:r>
        <w:rPr>
          <w:rFonts w:ascii="Times New Roman" w:hAnsi="Times New Roman"/>
          <w:sz w:val="24"/>
          <w:szCs w:val="24"/>
        </w:rPr>
        <w:t>Составить список пациентов посетивших разных врачей одной специальности на прошлой неделе.</w:t>
      </w:r>
    </w:p>
    <w:p w:rsidR="00EB23A8" w:rsidRPr="00EB23A8" w:rsidRDefault="00E14450" w:rsidP="00A67A99">
      <w:pPr>
        <w:pStyle w:val="ab"/>
        <w:numPr>
          <w:ilvl w:val="0"/>
          <w:numId w:val="11"/>
        </w:numPr>
        <w:tabs>
          <w:tab w:val="left" w:pos="284"/>
        </w:tabs>
        <w:spacing w:after="0" w:line="240" w:lineRule="auto"/>
        <w:ind w:left="0" w:firstLine="54"/>
        <w:rPr>
          <w:rFonts w:ascii="Times New Roman" w:hAnsi="Times New Roman"/>
          <w:sz w:val="24"/>
          <w:szCs w:val="24"/>
        </w:rPr>
      </w:pPr>
      <w:r>
        <w:rPr>
          <w:rFonts w:ascii="Times New Roman" w:hAnsi="Times New Roman"/>
          <w:sz w:val="24"/>
          <w:szCs w:val="24"/>
        </w:rPr>
        <w:t>Вывести список пациентов, у которых совпадает время посещения одного и того же врача.</w:t>
      </w:r>
      <w:r w:rsidR="00EB23A8">
        <w:rPr>
          <w:rFonts w:ascii="Times New Roman" w:hAnsi="Times New Roman"/>
          <w:sz w:val="24"/>
          <w:szCs w:val="24"/>
        </w:rPr>
        <w:t xml:space="preserve"> </w:t>
      </w:r>
    </w:p>
    <w:p w:rsidR="00EB23A8" w:rsidRPr="00EB23A8" w:rsidRDefault="00EB23A8" w:rsidP="00EB23A8">
      <w:pPr>
        <w:spacing w:after="0" w:line="240" w:lineRule="auto"/>
        <w:rPr>
          <w:rFonts w:ascii="Times New Roman" w:hAnsi="Times New Roman"/>
          <w:sz w:val="24"/>
          <w:szCs w:val="24"/>
        </w:rPr>
      </w:pP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A67A99" w:rsidRDefault="00A67A99" w:rsidP="000A7997">
      <w:pPr>
        <w:spacing w:after="0" w:line="240" w:lineRule="auto"/>
        <w:rPr>
          <w:rFonts w:ascii="Times New Roman" w:hAnsi="Times New Roman"/>
          <w:b/>
          <w:sz w:val="24"/>
          <w:szCs w:val="24"/>
        </w:rPr>
      </w:pPr>
      <w:r w:rsidRPr="00A67A99">
        <w:rPr>
          <w:rFonts w:ascii="Times New Roman" w:hAnsi="Times New Roman"/>
          <w:b/>
          <w:sz w:val="24"/>
          <w:szCs w:val="24"/>
        </w:rPr>
        <w:t>Вариант 8</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построить следующие запросы:</w:t>
      </w:r>
    </w:p>
    <w:p w:rsidR="00934257" w:rsidRDefault="00934257" w:rsidP="00934257">
      <w:pPr>
        <w:pStyle w:val="ab"/>
        <w:numPr>
          <w:ilvl w:val="0"/>
          <w:numId w:val="12"/>
        </w:numPr>
        <w:spacing w:after="0" w:line="240" w:lineRule="auto"/>
        <w:rPr>
          <w:rFonts w:ascii="Times New Roman" w:hAnsi="Times New Roman"/>
          <w:sz w:val="24"/>
          <w:szCs w:val="24"/>
        </w:rPr>
      </w:pPr>
      <w:r>
        <w:rPr>
          <w:rFonts w:ascii="Times New Roman" w:hAnsi="Times New Roman"/>
          <w:sz w:val="24"/>
          <w:szCs w:val="24"/>
        </w:rPr>
        <w:t>Составить список заказов с указанием входящих в них товаров на завтра.</w:t>
      </w:r>
    </w:p>
    <w:p w:rsidR="00934257" w:rsidRDefault="00934257" w:rsidP="00934257">
      <w:pPr>
        <w:pStyle w:val="ab"/>
        <w:numPr>
          <w:ilvl w:val="0"/>
          <w:numId w:val="12"/>
        </w:numPr>
        <w:spacing w:after="0" w:line="240" w:lineRule="auto"/>
        <w:rPr>
          <w:rFonts w:ascii="Times New Roman" w:hAnsi="Times New Roman"/>
          <w:sz w:val="24"/>
          <w:szCs w:val="24"/>
        </w:rPr>
      </w:pPr>
      <w:r>
        <w:rPr>
          <w:rFonts w:ascii="Times New Roman" w:hAnsi="Times New Roman"/>
          <w:sz w:val="24"/>
          <w:szCs w:val="24"/>
        </w:rPr>
        <w:t>Составить список адресов доставки заказов  на завтра.</w:t>
      </w:r>
    </w:p>
    <w:p w:rsidR="00934257" w:rsidRDefault="00934257" w:rsidP="00934257">
      <w:pPr>
        <w:pStyle w:val="ab"/>
        <w:numPr>
          <w:ilvl w:val="0"/>
          <w:numId w:val="12"/>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которым были доставлены заказы вчера</w:t>
      </w:r>
    </w:p>
    <w:p w:rsidR="00934257" w:rsidRPr="00934257" w:rsidRDefault="00934257" w:rsidP="00934257">
      <w:pPr>
        <w:pStyle w:val="ab"/>
        <w:numPr>
          <w:ilvl w:val="0"/>
          <w:numId w:val="12"/>
        </w:numPr>
        <w:spacing w:after="0" w:line="240" w:lineRule="auto"/>
        <w:rPr>
          <w:rFonts w:ascii="Times New Roman" w:hAnsi="Times New Roman"/>
          <w:sz w:val="24"/>
          <w:szCs w:val="24"/>
        </w:rPr>
      </w:pPr>
      <w:r>
        <w:rPr>
          <w:rFonts w:ascii="Times New Roman" w:hAnsi="Times New Roman"/>
          <w:sz w:val="24"/>
          <w:szCs w:val="24"/>
        </w:rPr>
        <w:t>Составить список товаров с указанием количества и цены для комплектования заказов на сегодня.</w:t>
      </w:r>
    </w:p>
    <w:p w:rsidR="00D3479B" w:rsidRPr="00B3587F" w:rsidRDefault="00D3479B"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934257" w:rsidRDefault="00934257" w:rsidP="00934257">
      <w:pPr>
        <w:pStyle w:val="ab"/>
        <w:numPr>
          <w:ilvl w:val="0"/>
          <w:numId w:val="13"/>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которые делали заказы более 1 раза за прошедший месяц.</w:t>
      </w:r>
    </w:p>
    <w:p w:rsidR="00934257" w:rsidRDefault="00C26DF4" w:rsidP="00934257">
      <w:pPr>
        <w:pStyle w:val="ab"/>
        <w:numPr>
          <w:ilvl w:val="0"/>
          <w:numId w:val="13"/>
        </w:numPr>
        <w:spacing w:after="0" w:line="240" w:lineRule="auto"/>
        <w:rPr>
          <w:rFonts w:ascii="Times New Roman" w:hAnsi="Times New Roman"/>
          <w:sz w:val="24"/>
          <w:szCs w:val="24"/>
        </w:rPr>
      </w:pPr>
      <w:r>
        <w:rPr>
          <w:rFonts w:ascii="Times New Roman" w:hAnsi="Times New Roman"/>
          <w:sz w:val="24"/>
          <w:szCs w:val="24"/>
        </w:rPr>
        <w:t>Найти и объединить заказы одного и того же клиента на сегодня.</w:t>
      </w:r>
    </w:p>
    <w:p w:rsidR="00C26DF4" w:rsidRPr="00934257" w:rsidRDefault="00C26DF4" w:rsidP="00934257">
      <w:pPr>
        <w:pStyle w:val="ab"/>
        <w:numPr>
          <w:ilvl w:val="0"/>
          <w:numId w:val="13"/>
        </w:numPr>
        <w:spacing w:after="0" w:line="240" w:lineRule="auto"/>
        <w:rPr>
          <w:rFonts w:ascii="Times New Roman" w:hAnsi="Times New Roman"/>
          <w:sz w:val="24"/>
          <w:szCs w:val="24"/>
        </w:rPr>
      </w:pPr>
      <w:r>
        <w:rPr>
          <w:rFonts w:ascii="Times New Roman" w:hAnsi="Times New Roman"/>
          <w:sz w:val="24"/>
          <w:szCs w:val="24"/>
        </w:rPr>
        <w:t>Составить список клиентов-однофамильцев.</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Default="00D3479B" w:rsidP="000A7997">
      <w:pPr>
        <w:spacing w:after="0" w:line="240" w:lineRule="auto"/>
        <w:rPr>
          <w:rFonts w:ascii="Times New Roman" w:hAnsi="Times New Roman"/>
          <w:sz w:val="24"/>
          <w:szCs w:val="24"/>
        </w:rPr>
      </w:pPr>
    </w:p>
    <w:p w:rsidR="00C26DF4" w:rsidRPr="00A67A99" w:rsidRDefault="00C26DF4" w:rsidP="00C26DF4">
      <w:pPr>
        <w:spacing w:after="0" w:line="240" w:lineRule="auto"/>
        <w:rPr>
          <w:rFonts w:ascii="Times New Roman" w:hAnsi="Times New Roman"/>
          <w:b/>
          <w:sz w:val="24"/>
          <w:szCs w:val="24"/>
        </w:rPr>
      </w:pPr>
      <w:r>
        <w:rPr>
          <w:rFonts w:ascii="Times New Roman" w:hAnsi="Times New Roman"/>
          <w:b/>
          <w:sz w:val="24"/>
          <w:szCs w:val="24"/>
        </w:rPr>
        <w:t>Вариант 9</w:t>
      </w:r>
    </w:p>
    <w:p w:rsidR="00C26DF4" w:rsidRDefault="00C26DF4" w:rsidP="00C26DF4">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построить следующие запросы:</w:t>
      </w:r>
    </w:p>
    <w:p w:rsidR="00C26DF4" w:rsidRDefault="00C26DF4" w:rsidP="00C26DF4">
      <w:pPr>
        <w:pStyle w:val="ab"/>
        <w:numPr>
          <w:ilvl w:val="0"/>
          <w:numId w:val="15"/>
        </w:numPr>
        <w:spacing w:after="0" w:line="240" w:lineRule="auto"/>
        <w:rPr>
          <w:rFonts w:ascii="Times New Roman" w:hAnsi="Times New Roman"/>
          <w:sz w:val="24"/>
          <w:szCs w:val="24"/>
        </w:rPr>
      </w:pPr>
      <w:r w:rsidRPr="00C26DF4">
        <w:rPr>
          <w:rFonts w:ascii="Times New Roman" w:hAnsi="Times New Roman"/>
          <w:sz w:val="24"/>
          <w:szCs w:val="24"/>
        </w:rPr>
        <w:t xml:space="preserve">Составить список </w:t>
      </w:r>
      <w:r w:rsidRPr="00C26DF4">
        <w:rPr>
          <w:rFonts w:ascii="Times New Roman" w:hAnsi="Times New Roman"/>
          <w:sz w:val="24"/>
          <w:szCs w:val="24"/>
        </w:rPr>
        <w:t>рейсов, вылетающих из Минска с указанием аэропорта прибытия</w:t>
      </w:r>
      <w:r w:rsidRPr="00C26DF4">
        <w:rPr>
          <w:rFonts w:ascii="Times New Roman" w:hAnsi="Times New Roman"/>
          <w:sz w:val="24"/>
          <w:szCs w:val="24"/>
        </w:rPr>
        <w:t>.</w:t>
      </w:r>
    </w:p>
    <w:p w:rsidR="00C26DF4" w:rsidRDefault="00C26DF4" w:rsidP="00C26DF4">
      <w:pPr>
        <w:pStyle w:val="ab"/>
        <w:numPr>
          <w:ilvl w:val="0"/>
          <w:numId w:val="15"/>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которые вчера вылетали в Амстердам.</w:t>
      </w:r>
    </w:p>
    <w:p w:rsidR="00C26DF4" w:rsidRDefault="00C26DF4" w:rsidP="00C26DF4">
      <w:pPr>
        <w:pStyle w:val="ab"/>
        <w:numPr>
          <w:ilvl w:val="0"/>
          <w:numId w:val="15"/>
        </w:numPr>
        <w:spacing w:after="0" w:line="240" w:lineRule="auto"/>
        <w:rPr>
          <w:rFonts w:ascii="Times New Roman" w:hAnsi="Times New Roman"/>
          <w:sz w:val="24"/>
          <w:szCs w:val="24"/>
        </w:rPr>
      </w:pPr>
      <w:r w:rsidRPr="00C26DF4">
        <w:rPr>
          <w:rFonts w:ascii="Times New Roman" w:hAnsi="Times New Roman"/>
          <w:sz w:val="24"/>
          <w:szCs w:val="24"/>
        </w:rPr>
        <w:t>Вывести список продаж за сегодня с указанием номеров рейса, цены, аэропортов отправки и прибытия, данных клиента.</w:t>
      </w:r>
    </w:p>
    <w:p w:rsidR="00C26DF4" w:rsidRPr="00C26DF4" w:rsidRDefault="00C26DF4" w:rsidP="00C26DF4">
      <w:pPr>
        <w:pStyle w:val="ab"/>
        <w:numPr>
          <w:ilvl w:val="0"/>
          <w:numId w:val="15"/>
        </w:numPr>
        <w:spacing w:after="0" w:line="240" w:lineRule="auto"/>
        <w:rPr>
          <w:rFonts w:ascii="Times New Roman" w:hAnsi="Times New Roman"/>
          <w:sz w:val="24"/>
          <w:szCs w:val="24"/>
        </w:rPr>
      </w:pPr>
      <w:r>
        <w:rPr>
          <w:rFonts w:ascii="Times New Roman" w:hAnsi="Times New Roman"/>
          <w:sz w:val="24"/>
          <w:szCs w:val="24"/>
        </w:rPr>
        <w:t>Составить список рейсов, прибывающих в Минск</w:t>
      </w:r>
      <w:r w:rsidR="00DC7B83">
        <w:rPr>
          <w:rFonts w:ascii="Times New Roman" w:hAnsi="Times New Roman"/>
          <w:sz w:val="24"/>
          <w:szCs w:val="24"/>
        </w:rPr>
        <w:t xml:space="preserve"> сегодня</w:t>
      </w:r>
      <w:r>
        <w:rPr>
          <w:rFonts w:ascii="Times New Roman" w:hAnsi="Times New Roman"/>
          <w:sz w:val="24"/>
          <w:szCs w:val="24"/>
        </w:rPr>
        <w:t>.</w:t>
      </w:r>
    </w:p>
    <w:p w:rsidR="00C26DF4" w:rsidRPr="00B3587F" w:rsidRDefault="00C26DF4" w:rsidP="00C26DF4">
      <w:pPr>
        <w:spacing w:after="0" w:line="240" w:lineRule="auto"/>
        <w:rPr>
          <w:rFonts w:ascii="Times New Roman" w:hAnsi="Times New Roman"/>
          <w:sz w:val="24"/>
          <w:szCs w:val="24"/>
        </w:rPr>
      </w:pPr>
    </w:p>
    <w:p w:rsidR="00C26DF4" w:rsidRDefault="00C26DF4" w:rsidP="00C26DF4">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C26DF4" w:rsidRDefault="00C26DF4" w:rsidP="00C26DF4">
      <w:pPr>
        <w:pStyle w:val="ab"/>
        <w:numPr>
          <w:ilvl w:val="0"/>
          <w:numId w:val="14"/>
        </w:numPr>
        <w:spacing w:after="0" w:line="240" w:lineRule="auto"/>
        <w:rPr>
          <w:rFonts w:ascii="Times New Roman" w:hAnsi="Times New Roman"/>
          <w:sz w:val="24"/>
          <w:szCs w:val="24"/>
        </w:rPr>
      </w:pPr>
      <w:r>
        <w:rPr>
          <w:rFonts w:ascii="Times New Roman" w:hAnsi="Times New Roman"/>
          <w:sz w:val="24"/>
          <w:szCs w:val="24"/>
        </w:rPr>
        <w:t xml:space="preserve">Составить список клиентов, которые </w:t>
      </w:r>
      <w:r>
        <w:rPr>
          <w:rFonts w:ascii="Times New Roman" w:hAnsi="Times New Roman"/>
          <w:sz w:val="24"/>
          <w:szCs w:val="24"/>
        </w:rPr>
        <w:t xml:space="preserve">приобрели </w:t>
      </w:r>
      <w:r>
        <w:rPr>
          <w:rFonts w:ascii="Times New Roman" w:hAnsi="Times New Roman"/>
          <w:sz w:val="24"/>
          <w:szCs w:val="24"/>
        </w:rPr>
        <w:t xml:space="preserve">более 1 </w:t>
      </w:r>
      <w:r>
        <w:rPr>
          <w:rFonts w:ascii="Times New Roman" w:hAnsi="Times New Roman"/>
          <w:sz w:val="24"/>
          <w:szCs w:val="24"/>
        </w:rPr>
        <w:t>билета</w:t>
      </w:r>
      <w:r>
        <w:rPr>
          <w:rFonts w:ascii="Times New Roman" w:hAnsi="Times New Roman"/>
          <w:sz w:val="24"/>
          <w:szCs w:val="24"/>
        </w:rPr>
        <w:t xml:space="preserve"> за прошедший месяц.</w:t>
      </w:r>
    </w:p>
    <w:p w:rsidR="00C26DF4" w:rsidRDefault="00DC7B83" w:rsidP="00C26DF4">
      <w:pPr>
        <w:pStyle w:val="ab"/>
        <w:numPr>
          <w:ilvl w:val="0"/>
          <w:numId w:val="14"/>
        </w:numPr>
        <w:spacing w:after="0" w:line="240" w:lineRule="auto"/>
        <w:rPr>
          <w:rFonts w:ascii="Times New Roman" w:hAnsi="Times New Roman"/>
          <w:sz w:val="24"/>
          <w:szCs w:val="24"/>
        </w:rPr>
      </w:pPr>
      <w:r>
        <w:rPr>
          <w:rFonts w:ascii="Times New Roman" w:hAnsi="Times New Roman"/>
          <w:sz w:val="24"/>
          <w:szCs w:val="24"/>
        </w:rPr>
        <w:t xml:space="preserve">Составить список клиентов, которые приобретали билеты на рейсы, вылетавшие  на прошлой неделе и приобрели </w:t>
      </w:r>
      <w:proofErr w:type="gramStart"/>
      <w:r>
        <w:rPr>
          <w:rFonts w:ascii="Times New Roman" w:hAnsi="Times New Roman"/>
          <w:sz w:val="24"/>
          <w:szCs w:val="24"/>
        </w:rPr>
        <w:t>билеты</w:t>
      </w:r>
      <w:proofErr w:type="gramEnd"/>
      <w:r>
        <w:rPr>
          <w:rFonts w:ascii="Times New Roman" w:hAnsi="Times New Roman"/>
          <w:sz w:val="24"/>
          <w:szCs w:val="24"/>
        </w:rPr>
        <w:t xml:space="preserve"> на рейсы вылетающие на следующей неделе</w:t>
      </w:r>
      <w:r w:rsidR="00C26DF4">
        <w:rPr>
          <w:rFonts w:ascii="Times New Roman" w:hAnsi="Times New Roman"/>
          <w:sz w:val="24"/>
          <w:szCs w:val="24"/>
        </w:rPr>
        <w:t>.</w:t>
      </w:r>
    </w:p>
    <w:p w:rsidR="00C26DF4" w:rsidRPr="00934257" w:rsidRDefault="00C26DF4" w:rsidP="00C26DF4">
      <w:pPr>
        <w:pStyle w:val="ab"/>
        <w:numPr>
          <w:ilvl w:val="0"/>
          <w:numId w:val="14"/>
        </w:numPr>
        <w:spacing w:after="0" w:line="240" w:lineRule="auto"/>
        <w:rPr>
          <w:rFonts w:ascii="Times New Roman" w:hAnsi="Times New Roman"/>
          <w:sz w:val="24"/>
          <w:szCs w:val="24"/>
        </w:rPr>
      </w:pPr>
      <w:r>
        <w:rPr>
          <w:rFonts w:ascii="Times New Roman" w:hAnsi="Times New Roman"/>
          <w:sz w:val="24"/>
          <w:szCs w:val="24"/>
        </w:rPr>
        <w:t>Составить список клиентов-однофамильцев.</w:t>
      </w:r>
    </w:p>
    <w:p w:rsidR="00C26DF4" w:rsidRPr="00B3587F" w:rsidRDefault="00C26DF4" w:rsidP="000A7997">
      <w:pPr>
        <w:spacing w:after="0" w:line="240" w:lineRule="auto"/>
        <w:rPr>
          <w:rFonts w:ascii="Times New Roman" w:hAnsi="Times New Roman"/>
          <w:sz w:val="24"/>
          <w:szCs w:val="24"/>
        </w:rPr>
      </w:pPr>
    </w:p>
    <w:p w:rsidR="00A20649" w:rsidRPr="00A20649" w:rsidRDefault="00D3479B" w:rsidP="00A20649">
      <w:pPr>
        <w:spacing w:after="0" w:line="240" w:lineRule="auto"/>
        <w:rPr>
          <w:rFonts w:ascii="Times New Roman" w:hAnsi="Times New Roman"/>
          <w:b/>
          <w:sz w:val="24"/>
          <w:szCs w:val="24"/>
        </w:rPr>
      </w:pPr>
      <w:r w:rsidRPr="00A20649">
        <w:rPr>
          <w:rFonts w:ascii="Times New Roman" w:hAnsi="Times New Roman"/>
          <w:b/>
          <w:sz w:val="24"/>
          <w:szCs w:val="24"/>
        </w:rPr>
        <w:t> </w:t>
      </w:r>
      <w:r w:rsidR="00A20649" w:rsidRPr="00A20649">
        <w:rPr>
          <w:rFonts w:ascii="Times New Roman" w:hAnsi="Times New Roman"/>
          <w:b/>
          <w:sz w:val="24"/>
          <w:szCs w:val="24"/>
        </w:rPr>
        <w:t>Вариант 10</w:t>
      </w:r>
    </w:p>
    <w:p w:rsidR="00A20649" w:rsidRPr="00A20649" w:rsidRDefault="00A20649" w:rsidP="00A20649">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A20649" w:rsidRPr="00A20649" w:rsidRDefault="00A20649" w:rsidP="00A20649">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список </w:t>
      </w:r>
      <w:r>
        <w:rPr>
          <w:rFonts w:ascii="Times New Roman" w:hAnsi="Times New Roman"/>
          <w:sz w:val="24"/>
          <w:szCs w:val="24"/>
        </w:rPr>
        <w:t>преподавателей с указанием преподаваемых предметов</w:t>
      </w:r>
      <w:r w:rsidRPr="00A20649">
        <w:rPr>
          <w:rFonts w:ascii="Times New Roman" w:hAnsi="Times New Roman"/>
          <w:sz w:val="24"/>
          <w:szCs w:val="24"/>
        </w:rPr>
        <w:t>.</w:t>
      </w:r>
    </w:p>
    <w:p w:rsidR="00A20649" w:rsidRPr="00A20649" w:rsidRDefault="00A20649" w:rsidP="00A20649">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t xml:space="preserve">Составить список </w:t>
      </w:r>
      <w:r w:rsidR="00E60818">
        <w:rPr>
          <w:rFonts w:ascii="Times New Roman" w:hAnsi="Times New Roman"/>
          <w:sz w:val="24"/>
          <w:szCs w:val="24"/>
        </w:rPr>
        <w:t>учеников и их оценок по математике за прошлую неделю</w:t>
      </w:r>
      <w:r w:rsidRPr="00A20649">
        <w:rPr>
          <w:rFonts w:ascii="Times New Roman" w:hAnsi="Times New Roman"/>
          <w:sz w:val="24"/>
          <w:szCs w:val="24"/>
        </w:rPr>
        <w:t>.</w:t>
      </w:r>
    </w:p>
    <w:p w:rsidR="00A20649" w:rsidRPr="00A20649" w:rsidRDefault="00A20649" w:rsidP="00A20649">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3.</w:t>
      </w:r>
      <w:r w:rsidRPr="00A20649">
        <w:rPr>
          <w:rFonts w:ascii="Times New Roman" w:hAnsi="Times New Roman"/>
          <w:sz w:val="24"/>
          <w:szCs w:val="24"/>
        </w:rPr>
        <w:tab/>
        <w:t xml:space="preserve">Составить список </w:t>
      </w:r>
      <w:r w:rsidR="00E60818">
        <w:rPr>
          <w:rFonts w:ascii="Times New Roman" w:hAnsi="Times New Roman"/>
          <w:sz w:val="24"/>
          <w:szCs w:val="24"/>
        </w:rPr>
        <w:t>оценок с указанием дат и предметов, полученных учеником Ивановым.</w:t>
      </w:r>
    </w:p>
    <w:p w:rsidR="00A20649" w:rsidRPr="00A20649" w:rsidRDefault="00A20649" w:rsidP="00A20649">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t xml:space="preserve">Составить список </w:t>
      </w:r>
      <w:r w:rsidR="00E60818">
        <w:rPr>
          <w:rFonts w:ascii="Times New Roman" w:hAnsi="Times New Roman"/>
          <w:sz w:val="24"/>
          <w:szCs w:val="24"/>
        </w:rPr>
        <w:t>выставленных преподавателем Петровым оценок  с указанием дат</w:t>
      </w:r>
      <w:r w:rsidRPr="00A20649">
        <w:rPr>
          <w:rFonts w:ascii="Times New Roman" w:hAnsi="Times New Roman"/>
          <w:sz w:val="24"/>
          <w:szCs w:val="24"/>
        </w:rPr>
        <w:t>.</w:t>
      </w:r>
    </w:p>
    <w:p w:rsidR="00A20649" w:rsidRPr="00A20649" w:rsidRDefault="00A20649" w:rsidP="00A20649">
      <w:pPr>
        <w:spacing w:after="0" w:line="240" w:lineRule="auto"/>
        <w:rPr>
          <w:rFonts w:ascii="Times New Roman" w:hAnsi="Times New Roman"/>
          <w:sz w:val="24"/>
          <w:szCs w:val="24"/>
        </w:rPr>
      </w:pPr>
    </w:p>
    <w:p w:rsidR="00A20649" w:rsidRPr="00A20649" w:rsidRDefault="00A20649" w:rsidP="00A20649">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UNION, EXCEPT, INTERSECT построить следующие запросы:</w:t>
      </w:r>
    </w:p>
    <w:p w:rsidR="00A20649" w:rsidRPr="00A20649" w:rsidRDefault="00A20649"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список </w:t>
      </w:r>
      <w:r w:rsidR="00E60818">
        <w:rPr>
          <w:rFonts w:ascii="Times New Roman" w:hAnsi="Times New Roman"/>
          <w:sz w:val="24"/>
          <w:szCs w:val="24"/>
        </w:rPr>
        <w:t>учеников</w:t>
      </w:r>
      <w:r w:rsidRPr="00A20649">
        <w:rPr>
          <w:rFonts w:ascii="Times New Roman" w:hAnsi="Times New Roman"/>
          <w:sz w:val="24"/>
          <w:szCs w:val="24"/>
        </w:rPr>
        <w:t xml:space="preserve">, которые </w:t>
      </w:r>
      <w:r w:rsidR="00E60818">
        <w:rPr>
          <w:rFonts w:ascii="Times New Roman" w:hAnsi="Times New Roman"/>
          <w:sz w:val="24"/>
          <w:szCs w:val="24"/>
        </w:rPr>
        <w:t>получили более 3 оценок за прошедшую неделю</w:t>
      </w:r>
      <w:r w:rsidRPr="00A20649">
        <w:rPr>
          <w:rFonts w:ascii="Times New Roman" w:hAnsi="Times New Roman"/>
          <w:sz w:val="24"/>
          <w:szCs w:val="24"/>
        </w:rPr>
        <w:t>.</w:t>
      </w:r>
    </w:p>
    <w:p w:rsidR="00A20649" w:rsidRPr="00A20649" w:rsidRDefault="00A20649"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sidR="00E60818">
        <w:rPr>
          <w:rFonts w:ascii="Times New Roman" w:hAnsi="Times New Roman"/>
          <w:sz w:val="24"/>
          <w:szCs w:val="24"/>
        </w:rPr>
        <w:t>Составить список учеников, получивших более 8 баллов на прошлой неделе и вчера</w:t>
      </w:r>
      <w:r w:rsidRPr="00A20649">
        <w:rPr>
          <w:rFonts w:ascii="Times New Roman" w:hAnsi="Times New Roman"/>
          <w:sz w:val="24"/>
          <w:szCs w:val="24"/>
        </w:rPr>
        <w:t>.</w:t>
      </w:r>
    </w:p>
    <w:p w:rsidR="00D3479B" w:rsidRPr="00B3587F" w:rsidRDefault="00E60818" w:rsidP="00E60818">
      <w:pPr>
        <w:tabs>
          <w:tab w:val="left" w:pos="1134"/>
        </w:tabs>
        <w:spacing w:after="0" w:line="240" w:lineRule="auto"/>
        <w:ind w:left="709"/>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Составить список учеников</w:t>
      </w:r>
      <w:r w:rsidR="00A20649" w:rsidRPr="00A20649">
        <w:rPr>
          <w:rFonts w:ascii="Times New Roman" w:hAnsi="Times New Roman"/>
          <w:sz w:val="24"/>
          <w:szCs w:val="24"/>
        </w:rPr>
        <w:t>-однофамильцев.</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E60818" w:rsidRDefault="00E60818" w:rsidP="000A7997">
      <w:pPr>
        <w:spacing w:after="0" w:line="240" w:lineRule="auto"/>
        <w:rPr>
          <w:rFonts w:ascii="Times New Roman" w:hAnsi="Times New Roman"/>
          <w:sz w:val="24"/>
          <w:szCs w:val="24"/>
        </w:rPr>
      </w:pPr>
    </w:p>
    <w:p w:rsidR="00E60818" w:rsidRPr="00A20649" w:rsidRDefault="00E60818" w:rsidP="00E60818">
      <w:pPr>
        <w:spacing w:after="0" w:line="240" w:lineRule="auto"/>
        <w:rPr>
          <w:rFonts w:ascii="Times New Roman" w:hAnsi="Times New Roman"/>
          <w:b/>
          <w:sz w:val="24"/>
          <w:szCs w:val="24"/>
        </w:rPr>
      </w:pPr>
      <w:r w:rsidRPr="00A20649">
        <w:rPr>
          <w:rFonts w:ascii="Times New Roman" w:hAnsi="Times New Roman"/>
          <w:b/>
          <w:sz w:val="24"/>
          <w:szCs w:val="24"/>
        </w:rPr>
        <w:t xml:space="preserve">Вариант </w:t>
      </w:r>
      <w:r>
        <w:rPr>
          <w:rFonts w:ascii="Times New Roman" w:hAnsi="Times New Roman"/>
          <w:b/>
          <w:sz w:val="24"/>
          <w:szCs w:val="24"/>
        </w:rPr>
        <w:t>11</w:t>
      </w:r>
    </w:p>
    <w:p w:rsidR="00E60818" w:rsidRPr="00A20649" w:rsidRDefault="00E60818" w:rsidP="00E60818">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E60818" w:rsidRPr="00A20649"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w:t>
      </w:r>
      <w:r>
        <w:rPr>
          <w:rFonts w:ascii="Times New Roman" w:hAnsi="Times New Roman"/>
          <w:sz w:val="24"/>
          <w:szCs w:val="24"/>
        </w:rPr>
        <w:t>репертуар театра на следующий месяц</w:t>
      </w:r>
      <w:r w:rsidRPr="00A20649">
        <w:rPr>
          <w:rFonts w:ascii="Times New Roman" w:hAnsi="Times New Roman"/>
          <w:sz w:val="24"/>
          <w:szCs w:val="24"/>
        </w:rPr>
        <w:t>.</w:t>
      </w:r>
    </w:p>
    <w:p w:rsidR="00E60818"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Pr>
          <w:rFonts w:ascii="Times New Roman" w:hAnsi="Times New Roman"/>
          <w:sz w:val="24"/>
          <w:szCs w:val="24"/>
        </w:rPr>
        <w:t>Определить количество проданных мест на спектакль «Отелло» на сегодня.</w:t>
      </w:r>
    </w:p>
    <w:p w:rsidR="00E60818" w:rsidRPr="00A20649"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3.</w:t>
      </w:r>
      <w:r w:rsidRPr="00A20649">
        <w:rPr>
          <w:rFonts w:ascii="Times New Roman" w:hAnsi="Times New Roman"/>
          <w:sz w:val="24"/>
          <w:szCs w:val="24"/>
        </w:rPr>
        <w:tab/>
      </w:r>
      <w:r w:rsidR="00761042">
        <w:rPr>
          <w:rFonts w:ascii="Times New Roman" w:hAnsi="Times New Roman"/>
          <w:sz w:val="24"/>
          <w:szCs w:val="24"/>
        </w:rPr>
        <w:t>Определить сумму выручки от спектакля «Отелло» за прошлый месяц</w:t>
      </w:r>
      <w:r>
        <w:rPr>
          <w:rFonts w:ascii="Times New Roman" w:hAnsi="Times New Roman"/>
          <w:sz w:val="24"/>
          <w:szCs w:val="24"/>
        </w:rPr>
        <w:t>.</w:t>
      </w:r>
    </w:p>
    <w:p w:rsidR="00E60818" w:rsidRPr="00A20649"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t xml:space="preserve">Составить список </w:t>
      </w:r>
      <w:r w:rsidR="00761042">
        <w:rPr>
          <w:rFonts w:ascii="Times New Roman" w:hAnsi="Times New Roman"/>
          <w:sz w:val="24"/>
          <w:szCs w:val="24"/>
        </w:rPr>
        <w:t>дат, когда в театре состоится спектакль «Отелло».</w:t>
      </w:r>
    </w:p>
    <w:p w:rsidR="00E60818" w:rsidRPr="00A20649" w:rsidRDefault="00E60818" w:rsidP="00E60818">
      <w:pPr>
        <w:spacing w:after="0" w:line="240" w:lineRule="auto"/>
        <w:rPr>
          <w:rFonts w:ascii="Times New Roman" w:hAnsi="Times New Roman"/>
          <w:sz w:val="24"/>
          <w:szCs w:val="24"/>
        </w:rPr>
      </w:pPr>
    </w:p>
    <w:p w:rsidR="00761042" w:rsidRDefault="00761042" w:rsidP="00E60818">
      <w:pPr>
        <w:spacing w:after="0" w:line="240" w:lineRule="auto"/>
        <w:rPr>
          <w:rFonts w:ascii="Times New Roman" w:hAnsi="Times New Roman"/>
          <w:sz w:val="24"/>
          <w:szCs w:val="24"/>
        </w:rPr>
      </w:pPr>
    </w:p>
    <w:p w:rsidR="00E60818" w:rsidRPr="00A20649" w:rsidRDefault="00E60818" w:rsidP="00E60818">
      <w:pPr>
        <w:spacing w:after="0" w:line="240" w:lineRule="auto"/>
        <w:rPr>
          <w:rFonts w:ascii="Times New Roman" w:hAnsi="Times New Roman"/>
          <w:sz w:val="24"/>
          <w:szCs w:val="24"/>
        </w:rPr>
      </w:pPr>
      <w:r w:rsidRPr="00A20649">
        <w:rPr>
          <w:rFonts w:ascii="Times New Roman" w:hAnsi="Times New Roman"/>
          <w:sz w:val="24"/>
          <w:szCs w:val="24"/>
        </w:rPr>
        <w:lastRenderedPageBreak/>
        <w:t>Используя операции UNION, EXCEPT, INTERSECT построить следующие запросы:</w:t>
      </w:r>
    </w:p>
    <w:p w:rsidR="00E60818" w:rsidRPr="00A20649"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Составить список</w:t>
      </w:r>
      <w:r w:rsidR="00761042">
        <w:rPr>
          <w:rFonts w:ascii="Times New Roman" w:hAnsi="Times New Roman"/>
          <w:sz w:val="24"/>
          <w:szCs w:val="24"/>
        </w:rPr>
        <w:t xml:space="preserve"> спектаклей</w:t>
      </w:r>
      <w:r w:rsidRPr="00A20649">
        <w:rPr>
          <w:rFonts w:ascii="Times New Roman" w:hAnsi="Times New Roman"/>
          <w:sz w:val="24"/>
          <w:szCs w:val="24"/>
        </w:rPr>
        <w:t xml:space="preserve">, которые </w:t>
      </w:r>
      <w:r w:rsidR="00761042">
        <w:rPr>
          <w:rFonts w:ascii="Times New Roman" w:hAnsi="Times New Roman"/>
          <w:sz w:val="24"/>
          <w:szCs w:val="24"/>
        </w:rPr>
        <w:t xml:space="preserve">состоялись в прошлом месяце  более </w:t>
      </w:r>
      <w:r>
        <w:rPr>
          <w:rFonts w:ascii="Times New Roman" w:hAnsi="Times New Roman"/>
          <w:sz w:val="24"/>
          <w:szCs w:val="24"/>
        </w:rPr>
        <w:t xml:space="preserve">3 </w:t>
      </w:r>
      <w:r w:rsidR="00761042">
        <w:rPr>
          <w:rFonts w:ascii="Times New Roman" w:hAnsi="Times New Roman"/>
          <w:sz w:val="24"/>
          <w:szCs w:val="24"/>
        </w:rPr>
        <w:t>раз</w:t>
      </w:r>
      <w:r w:rsidRPr="00A20649">
        <w:rPr>
          <w:rFonts w:ascii="Times New Roman" w:hAnsi="Times New Roman"/>
          <w:sz w:val="24"/>
          <w:szCs w:val="24"/>
        </w:rPr>
        <w:t>.</w:t>
      </w:r>
    </w:p>
    <w:p w:rsidR="00E60818"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proofErr w:type="gramStart"/>
      <w:r w:rsidR="00761042">
        <w:rPr>
          <w:rFonts w:ascii="Times New Roman" w:hAnsi="Times New Roman"/>
          <w:sz w:val="24"/>
          <w:szCs w:val="24"/>
        </w:rPr>
        <w:t>Определить</w:t>
      </w:r>
      <w:proofErr w:type="gramEnd"/>
      <w:r w:rsidR="00761042">
        <w:rPr>
          <w:rFonts w:ascii="Times New Roman" w:hAnsi="Times New Roman"/>
          <w:sz w:val="24"/>
          <w:szCs w:val="24"/>
        </w:rPr>
        <w:t xml:space="preserve"> нет ли среди проданных билетов на спектакль «Отелло» на сегодня билетов, проданных на одно и то же место</w:t>
      </w:r>
      <w:r w:rsidRPr="00A20649">
        <w:rPr>
          <w:rFonts w:ascii="Times New Roman" w:hAnsi="Times New Roman"/>
          <w:sz w:val="24"/>
          <w:szCs w:val="24"/>
        </w:rPr>
        <w:t>.</w:t>
      </w:r>
    </w:p>
    <w:p w:rsidR="00761042" w:rsidRDefault="00761042" w:rsidP="00E60818">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w:t>
      </w:r>
      <w:proofErr w:type="gramStart"/>
      <w:r>
        <w:rPr>
          <w:rFonts w:ascii="Times New Roman" w:hAnsi="Times New Roman"/>
          <w:sz w:val="24"/>
          <w:szCs w:val="24"/>
        </w:rPr>
        <w:t>Определить</w:t>
      </w:r>
      <w:proofErr w:type="gramEnd"/>
      <w:r>
        <w:rPr>
          <w:rFonts w:ascii="Times New Roman" w:hAnsi="Times New Roman"/>
          <w:sz w:val="24"/>
          <w:szCs w:val="24"/>
        </w:rPr>
        <w:t xml:space="preserve"> нет ли в афише спектаклей, назначенных на одно и то же время.</w:t>
      </w:r>
    </w:p>
    <w:p w:rsidR="00761042" w:rsidRPr="00A20649" w:rsidRDefault="00761042" w:rsidP="00E60818">
      <w:pPr>
        <w:tabs>
          <w:tab w:val="left" w:pos="1134"/>
        </w:tabs>
        <w:spacing w:after="0" w:line="240" w:lineRule="auto"/>
        <w:ind w:left="709"/>
        <w:rPr>
          <w:rFonts w:ascii="Times New Roman" w:hAnsi="Times New Roman"/>
          <w:sz w:val="24"/>
          <w:szCs w:val="24"/>
        </w:rPr>
      </w:pPr>
    </w:p>
    <w:p w:rsidR="00761042" w:rsidRPr="00A20649" w:rsidRDefault="00761042" w:rsidP="00761042">
      <w:pPr>
        <w:spacing w:after="0" w:line="240" w:lineRule="auto"/>
        <w:rPr>
          <w:rFonts w:ascii="Times New Roman" w:hAnsi="Times New Roman"/>
          <w:b/>
          <w:sz w:val="24"/>
          <w:szCs w:val="24"/>
        </w:rPr>
      </w:pPr>
      <w:r w:rsidRPr="00A20649">
        <w:rPr>
          <w:rFonts w:ascii="Times New Roman" w:hAnsi="Times New Roman"/>
          <w:b/>
          <w:sz w:val="24"/>
          <w:szCs w:val="24"/>
        </w:rPr>
        <w:t xml:space="preserve">Вариант </w:t>
      </w:r>
      <w:r>
        <w:rPr>
          <w:rFonts w:ascii="Times New Roman" w:hAnsi="Times New Roman"/>
          <w:b/>
          <w:sz w:val="24"/>
          <w:szCs w:val="24"/>
        </w:rPr>
        <w:t>1</w:t>
      </w:r>
      <w:r>
        <w:rPr>
          <w:rFonts w:ascii="Times New Roman" w:hAnsi="Times New Roman"/>
          <w:b/>
          <w:sz w:val="24"/>
          <w:szCs w:val="24"/>
        </w:rPr>
        <w:t>2</w:t>
      </w:r>
    </w:p>
    <w:p w:rsidR="00761042" w:rsidRPr="00A20649" w:rsidRDefault="00761042" w:rsidP="00761042">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761042" w:rsidRPr="00A20649"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w:t>
      </w:r>
      <w:r>
        <w:rPr>
          <w:rFonts w:ascii="Times New Roman" w:hAnsi="Times New Roman"/>
          <w:sz w:val="24"/>
          <w:szCs w:val="24"/>
        </w:rPr>
        <w:t>список студентов, проживающих в общежитии с указанием комнат и групп.</w:t>
      </w:r>
    </w:p>
    <w:p w:rsidR="00761042"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Pr>
          <w:rFonts w:ascii="Times New Roman" w:hAnsi="Times New Roman"/>
          <w:sz w:val="24"/>
          <w:szCs w:val="24"/>
        </w:rPr>
        <w:t>Составить список студентов, проживающих в двухместных комнатах</w:t>
      </w:r>
      <w:r>
        <w:rPr>
          <w:rFonts w:ascii="Times New Roman" w:hAnsi="Times New Roman"/>
          <w:sz w:val="24"/>
          <w:szCs w:val="24"/>
        </w:rPr>
        <w:t>.</w:t>
      </w:r>
    </w:p>
    <w:p w:rsidR="00761042" w:rsidRPr="00A20649"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3.</w:t>
      </w:r>
      <w:r w:rsidRPr="00A20649">
        <w:rPr>
          <w:rFonts w:ascii="Times New Roman" w:hAnsi="Times New Roman"/>
          <w:sz w:val="24"/>
          <w:szCs w:val="24"/>
        </w:rPr>
        <w:tab/>
      </w:r>
      <w:r w:rsidR="00DD2776">
        <w:rPr>
          <w:rFonts w:ascii="Times New Roman" w:hAnsi="Times New Roman"/>
          <w:sz w:val="24"/>
          <w:szCs w:val="24"/>
        </w:rPr>
        <w:t>Составить список студентов, размещенных в общежитии вчера.</w:t>
      </w:r>
    </w:p>
    <w:p w:rsidR="00761042" w:rsidRPr="00A20649"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t xml:space="preserve">Составить список </w:t>
      </w:r>
      <w:r w:rsidR="00DD2776">
        <w:rPr>
          <w:rFonts w:ascii="Times New Roman" w:hAnsi="Times New Roman"/>
          <w:sz w:val="24"/>
          <w:szCs w:val="24"/>
        </w:rPr>
        <w:t>комнат, в которых размещены студенты группы 115</w:t>
      </w:r>
      <w:r>
        <w:rPr>
          <w:rFonts w:ascii="Times New Roman" w:hAnsi="Times New Roman"/>
          <w:sz w:val="24"/>
          <w:szCs w:val="24"/>
        </w:rPr>
        <w:t>.</w:t>
      </w:r>
    </w:p>
    <w:p w:rsidR="00761042" w:rsidRPr="00A20649" w:rsidRDefault="00761042" w:rsidP="00761042">
      <w:pPr>
        <w:spacing w:after="0" w:line="240" w:lineRule="auto"/>
        <w:rPr>
          <w:rFonts w:ascii="Times New Roman" w:hAnsi="Times New Roman"/>
          <w:sz w:val="24"/>
          <w:szCs w:val="24"/>
        </w:rPr>
      </w:pPr>
    </w:p>
    <w:p w:rsidR="00761042" w:rsidRPr="00A20649" w:rsidRDefault="00761042" w:rsidP="00761042">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UNION, EXCEPT, INTERSECT построить следующие запросы:</w:t>
      </w:r>
    </w:p>
    <w:p w:rsidR="00761042" w:rsidRPr="00A20649"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Составить список</w:t>
      </w:r>
      <w:r>
        <w:rPr>
          <w:rFonts w:ascii="Times New Roman" w:hAnsi="Times New Roman"/>
          <w:sz w:val="24"/>
          <w:szCs w:val="24"/>
        </w:rPr>
        <w:t xml:space="preserve"> </w:t>
      </w:r>
      <w:r w:rsidR="00DD2776">
        <w:rPr>
          <w:rFonts w:ascii="Times New Roman" w:hAnsi="Times New Roman"/>
          <w:sz w:val="24"/>
          <w:szCs w:val="24"/>
        </w:rPr>
        <w:t>комнат, в которых проживают студенты одной и той же группы</w:t>
      </w:r>
      <w:r w:rsidRPr="00A20649">
        <w:rPr>
          <w:rFonts w:ascii="Times New Roman" w:hAnsi="Times New Roman"/>
          <w:sz w:val="24"/>
          <w:szCs w:val="24"/>
        </w:rPr>
        <w:t>.</w:t>
      </w:r>
    </w:p>
    <w:p w:rsidR="00761042"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proofErr w:type="gramStart"/>
      <w:r w:rsidR="00DD2776">
        <w:rPr>
          <w:rFonts w:ascii="Times New Roman" w:hAnsi="Times New Roman"/>
          <w:sz w:val="24"/>
          <w:szCs w:val="24"/>
        </w:rPr>
        <w:t>Определить нет ли в списке проживающих одного и того же студента, числящегося в разных комнатах</w:t>
      </w:r>
      <w:r w:rsidRPr="00A20649">
        <w:rPr>
          <w:rFonts w:ascii="Times New Roman" w:hAnsi="Times New Roman"/>
          <w:sz w:val="24"/>
          <w:szCs w:val="24"/>
        </w:rPr>
        <w:t>.</w:t>
      </w:r>
      <w:proofErr w:type="gramEnd"/>
    </w:p>
    <w:p w:rsidR="00761042" w:rsidRDefault="00761042" w:rsidP="00761042">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w:t>
      </w:r>
      <w:r w:rsidR="00DD2776">
        <w:rPr>
          <w:rFonts w:ascii="Times New Roman" w:hAnsi="Times New Roman"/>
          <w:sz w:val="24"/>
          <w:szCs w:val="24"/>
        </w:rPr>
        <w:t>Составить список студентов-однофамильцев</w:t>
      </w:r>
      <w:r>
        <w:rPr>
          <w:rFonts w:ascii="Times New Roman" w:hAnsi="Times New Roman"/>
          <w:sz w:val="24"/>
          <w:szCs w:val="24"/>
        </w:rPr>
        <w:t>.</w:t>
      </w:r>
    </w:p>
    <w:p w:rsidR="00DD2776" w:rsidRDefault="00DD2776" w:rsidP="00761042">
      <w:pPr>
        <w:tabs>
          <w:tab w:val="left" w:pos="1134"/>
        </w:tabs>
        <w:spacing w:after="0" w:line="240" w:lineRule="auto"/>
        <w:ind w:left="709"/>
        <w:rPr>
          <w:rFonts w:ascii="Times New Roman" w:hAnsi="Times New Roman"/>
          <w:sz w:val="24"/>
          <w:szCs w:val="24"/>
        </w:rPr>
      </w:pPr>
    </w:p>
    <w:p w:rsidR="00DD2776" w:rsidRDefault="00DD2776" w:rsidP="00761042">
      <w:pPr>
        <w:tabs>
          <w:tab w:val="left" w:pos="1134"/>
        </w:tabs>
        <w:spacing w:after="0" w:line="240" w:lineRule="auto"/>
        <w:ind w:left="709"/>
        <w:rPr>
          <w:rFonts w:ascii="Times New Roman" w:hAnsi="Times New Roman"/>
          <w:sz w:val="24"/>
          <w:szCs w:val="24"/>
        </w:rPr>
      </w:pPr>
    </w:p>
    <w:p w:rsidR="00DD2776" w:rsidRPr="00A20649" w:rsidRDefault="00DD2776" w:rsidP="00DD2776">
      <w:pPr>
        <w:spacing w:after="0" w:line="240" w:lineRule="auto"/>
        <w:rPr>
          <w:rFonts w:ascii="Times New Roman" w:hAnsi="Times New Roman"/>
          <w:b/>
          <w:sz w:val="24"/>
          <w:szCs w:val="24"/>
        </w:rPr>
      </w:pPr>
      <w:r w:rsidRPr="00A20649">
        <w:rPr>
          <w:rFonts w:ascii="Times New Roman" w:hAnsi="Times New Roman"/>
          <w:b/>
          <w:sz w:val="24"/>
          <w:szCs w:val="24"/>
        </w:rPr>
        <w:t xml:space="preserve">Вариант </w:t>
      </w:r>
      <w:r>
        <w:rPr>
          <w:rFonts w:ascii="Times New Roman" w:hAnsi="Times New Roman"/>
          <w:b/>
          <w:sz w:val="24"/>
          <w:szCs w:val="24"/>
        </w:rPr>
        <w:t>1</w:t>
      </w:r>
      <w:r>
        <w:rPr>
          <w:rFonts w:ascii="Times New Roman" w:hAnsi="Times New Roman"/>
          <w:b/>
          <w:sz w:val="24"/>
          <w:szCs w:val="24"/>
        </w:rPr>
        <w:t>3</w:t>
      </w:r>
    </w:p>
    <w:p w:rsidR="00DD2776" w:rsidRPr="00A20649" w:rsidRDefault="00DD2776" w:rsidP="00DD2776">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DD2776" w:rsidRPr="00A20649"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w:t>
      </w:r>
      <w:r>
        <w:rPr>
          <w:rFonts w:ascii="Times New Roman" w:hAnsi="Times New Roman"/>
          <w:sz w:val="24"/>
          <w:szCs w:val="24"/>
        </w:rPr>
        <w:t xml:space="preserve">список </w:t>
      </w:r>
      <w:r>
        <w:rPr>
          <w:rFonts w:ascii="Times New Roman" w:hAnsi="Times New Roman"/>
          <w:sz w:val="24"/>
          <w:szCs w:val="24"/>
        </w:rPr>
        <w:t>дисциплин, читаемых кафедрой ПОВТ</w:t>
      </w:r>
      <w:r>
        <w:rPr>
          <w:rFonts w:ascii="Times New Roman" w:hAnsi="Times New Roman"/>
          <w:sz w:val="24"/>
          <w:szCs w:val="24"/>
        </w:rPr>
        <w:t>.</w:t>
      </w:r>
    </w:p>
    <w:p w:rsidR="00DD2776"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Pr>
          <w:rFonts w:ascii="Times New Roman" w:hAnsi="Times New Roman"/>
          <w:sz w:val="24"/>
          <w:szCs w:val="24"/>
        </w:rPr>
        <w:t xml:space="preserve">Составить список </w:t>
      </w:r>
      <w:r>
        <w:rPr>
          <w:rFonts w:ascii="Times New Roman" w:hAnsi="Times New Roman"/>
          <w:sz w:val="24"/>
          <w:szCs w:val="24"/>
        </w:rPr>
        <w:t>модулей с указанием входящих в них дисциплин</w:t>
      </w:r>
      <w:r>
        <w:rPr>
          <w:rFonts w:ascii="Times New Roman" w:hAnsi="Times New Roman"/>
          <w:sz w:val="24"/>
          <w:szCs w:val="24"/>
        </w:rPr>
        <w:t>.</w:t>
      </w:r>
    </w:p>
    <w:p w:rsidR="00DD2776" w:rsidRPr="00A20649"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3.</w:t>
      </w:r>
      <w:r w:rsidRPr="00A20649">
        <w:rPr>
          <w:rFonts w:ascii="Times New Roman" w:hAnsi="Times New Roman"/>
          <w:sz w:val="24"/>
          <w:szCs w:val="24"/>
        </w:rPr>
        <w:tab/>
      </w:r>
      <w:r>
        <w:rPr>
          <w:rFonts w:ascii="Times New Roman" w:hAnsi="Times New Roman"/>
          <w:sz w:val="24"/>
          <w:szCs w:val="24"/>
        </w:rPr>
        <w:t xml:space="preserve">Составить список </w:t>
      </w:r>
      <w:r>
        <w:rPr>
          <w:rFonts w:ascii="Times New Roman" w:hAnsi="Times New Roman"/>
          <w:sz w:val="24"/>
          <w:szCs w:val="24"/>
        </w:rPr>
        <w:t>дисциплин, читаемых в первом семестре.</w:t>
      </w:r>
    </w:p>
    <w:p w:rsidR="00DD2776" w:rsidRPr="00A20649"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t xml:space="preserve">Составить список </w:t>
      </w:r>
      <w:r>
        <w:rPr>
          <w:rFonts w:ascii="Times New Roman" w:hAnsi="Times New Roman"/>
          <w:sz w:val="24"/>
          <w:szCs w:val="24"/>
        </w:rPr>
        <w:t>кафедр, читающих лекции в первом семестре</w:t>
      </w:r>
      <w:r>
        <w:rPr>
          <w:rFonts w:ascii="Times New Roman" w:hAnsi="Times New Roman"/>
          <w:sz w:val="24"/>
          <w:szCs w:val="24"/>
        </w:rPr>
        <w:t>.</w:t>
      </w:r>
    </w:p>
    <w:p w:rsidR="00DD2776" w:rsidRPr="00A20649" w:rsidRDefault="00DD2776" w:rsidP="00DD2776">
      <w:pPr>
        <w:spacing w:after="0" w:line="240" w:lineRule="auto"/>
        <w:rPr>
          <w:rFonts w:ascii="Times New Roman" w:hAnsi="Times New Roman"/>
          <w:sz w:val="24"/>
          <w:szCs w:val="24"/>
        </w:rPr>
      </w:pPr>
    </w:p>
    <w:p w:rsidR="00DD2776" w:rsidRPr="00A20649" w:rsidRDefault="00DD2776" w:rsidP="00DD2776">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UNION, EXCEPT, INTERSECT построить следующие запросы:</w:t>
      </w:r>
    </w:p>
    <w:p w:rsidR="00DD2776" w:rsidRPr="00A20649"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Составить список</w:t>
      </w:r>
      <w:r>
        <w:rPr>
          <w:rFonts w:ascii="Times New Roman" w:hAnsi="Times New Roman"/>
          <w:sz w:val="24"/>
          <w:szCs w:val="24"/>
        </w:rPr>
        <w:t xml:space="preserve"> </w:t>
      </w:r>
      <w:r w:rsidR="0046571A">
        <w:rPr>
          <w:rFonts w:ascii="Times New Roman" w:hAnsi="Times New Roman"/>
          <w:sz w:val="24"/>
          <w:szCs w:val="24"/>
        </w:rPr>
        <w:t>дисциплин с одинаковым количеством учебных часов</w:t>
      </w:r>
      <w:r w:rsidRPr="00A20649">
        <w:rPr>
          <w:rFonts w:ascii="Times New Roman" w:hAnsi="Times New Roman"/>
          <w:sz w:val="24"/>
          <w:szCs w:val="24"/>
        </w:rPr>
        <w:t>.</w:t>
      </w:r>
    </w:p>
    <w:p w:rsidR="00DD2776"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sidR="0046571A">
        <w:rPr>
          <w:rFonts w:ascii="Times New Roman" w:hAnsi="Times New Roman"/>
          <w:sz w:val="24"/>
          <w:szCs w:val="24"/>
        </w:rPr>
        <w:t>Составить</w:t>
      </w:r>
      <w:r>
        <w:rPr>
          <w:rFonts w:ascii="Times New Roman" w:hAnsi="Times New Roman"/>
          <w:sz w:val="24"/>
          <w:szCs w:val="24"/>
        </w:rPr>
        <w:t xml:space="preserve"> </w:t>
      </w:r>
      <w:r w:rsidR="0046571A">
        <w:rPr>
          <w:rFonts w:ascii="Times New Roman" w:hAnsi="Times New Roman"/>
          <w:sz w:val="24"/>
          <w:szCs w:val="24"/>
        </w:rPr>
        <w:t>список дисциплин, читаемых в нескольких семестрах</w:t>
      </w:r>
      <w:r w:rsidRPr="00A20649">
        <w:rPr>
          <w:rFonts w:ascii="Times New Roman" w:hAnsi="Times New Roman"/>
          <w:sz w:val="24"/>
          <w:szCs w:val="24"/>
        </w:rPr>
        <w:t>.</w:t>
      </w:r>
    </w:p>
    <w:p w:rsidR="00DD2776" w:rsidRDefault="00DD2776" w:rsidP="00DD2776">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w:t>
      </w:r>
      <w:proofErr w:type="gramStart"/>
      <w:r w:rsidR="0046571A">
        <w:rPr>
          <w:rFonts w:ascii="Times New Roman" w:hAnsi="Times New Roman"/>
          <w:sz w:val="24"/>
          <w:szCs w:val="24"/>
        </w:rPr>
        <w:t>Определить</w:t>
      </w:r>
      <w:proofErr w:type="gramEnd"/>
      <w:r w:rsidR="0046571A">
        <w:rPr>
          <w:rFonts w:ascii="Times New Roman" w:hAnsi="Times New Roman"/>
          <w:sz w:val="24"/>
          <w:szCs w:val="24"/>
        </w:rPr>
        <w:t xml:space="preserve"> нет ли среди в списке дисциплин повторения названий дисциплин.</w:t>
      </w:r>
    </w:p>
    <w:p w:rsidR="00DD2776" w:rsidRDefault="00DD2776" w:rsidP="00761042">
      <w:pPr>
        <w:tabs>
          <w:tab w:val="left" w:pos="1134"/>
        </w:tabs>
        <w:spacing w:after="0" w:line="240" w:lineRule="auto"/>
        <w:ind w:left="709"/>
        <w:rPr>
          <w:rFonts w:ascii="Times New Roman" w:hAnsi="Times New Roman"/>
          <w:sz w:val="24"/>
          <w:szCs w:val="24"/>
        </w:rPr>
      </w:pPr>
    </w:p>
    <w:p w:rsidR="0046571A" w:rsidRPr="00A20649" w:rsidRDefault="0046571A" w:rsidP="0046571A">
      <w:pPr>
        <w:spacing w:after="0" w:line="240" w:lineRule="auto"/>
        <w:rPr>
          <w:rFonts w:ascii="Times New Roman" w:hAnsi="Times New Roman"/>
          <w:b/>
          <w:sz w:val="24"/>
          <w:szCs w:val="24"/>
        </w:rPr>
      </w:pPr>
      <w:r w:rsidRPr="00A20649">
        <w:rPr>
          <w:rFonts w:ascii="Times New Roman" w:hAnsi="Times New Roman"/>
          <w:b/>
          <w:sz w:val="24"/>
          <w:szCs w:val="24"/>
        </w:rPr>
        <w:t xml:space="preserve">Вариант </w:t>
      </w:r>
      <w:r>
        <w:rPr>
          <w:rFonts w:ascii="Times New Roman" w:hAnsi="Times New Roman"/>
          <w:b/>
          <w:sz w:val="24"/>
          <w:szCs w:val="24"/>
        </w:rPr>
        <w:t>1</w:t>
      </w:r>
      <w:r>
        <w:rPr>
          <w:rFonts w:ascii="Times New Roman" w:hAnsi="Times New Roman"/>
          <w:b/>
          <w:sz w:val="24"/>
          <w:szCs w:val="24"/>
        </w:rPr>
        <w:t>4</w:t>
      </w:r>
    </w:p>
    <w:p w:rsidR="0046571A" w:rsidRPr="00A20649" w:rsidRDefault="0046571A" w:rsidP="0046571A">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46571A" w:rsidRPr="00A20649" w:rsidRDefault="0046571A" w:rsidP="0046571A">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w:t>
      </w:r>
      <w:r>
        <w:rPr>
          <w:rFonts w:ascii="Times New Roman" w:hAnsi="Times New Roman"/>
          <w:sz w:val="24"/>
          <w:szCs w:val="24"/>
        </w:rPr>
        <w:t xml:space="preserve">список </w:t>
      </w:r>
      <w:r>
        <w:rPr>
          <w:rFonts w:ascii="Times New Roman" w:hAnsi="Times New Roman"/>
          <w:sz w:val="24"/>
          <w:szCs w:val="24"/>
        </w:rPr>
        <w:t>объектов недвижимости города Минска с указанием цены и типа</w:t>
      </w:r>
      <w:r>
        <w:rPr>
          <w:rFonts w:ascii="Times New Roman" w:hAnsi="Times New Roman"/>
          <w:sz w:val="24"/>
          <w:szCs w:val="24"/>
        </w:rPr>
        <w:t>.</w:t>
      </w:r>
    </w:p>
    <w:p w:rsidR="0046571A" w:rsidRDefault="0046571A" w:rsidP="0046571A">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Pr>
          <w:rFonts w:ascii="Times New Roman" w:hAnsi="Times New Roman"/>
          <w:sz w:val="24"/>
          <w:szCs w:val="24"/>
        </w:rPr>
        <w:t xml:space="preserve">Составить список </w:t>
      </w:r>
      <w:r>
        <w:rPr>
          <w:rFonts w:ascii="Times New Roman" w:hAnsi="Times New Roman"/>
          <w:sz w:val="24"/>
          <w:szCs w:val="24"/>
        </w:rPr>
        <w:t>городов, в которых продаются коттеджи стоимостью ниже 50000.</w:t>
      </w:r>
    </w:p>
    <w:p w:rsidR="0046571A" w:rsidRPr="00A20649" w:rsidRDefault="0046571A" w:rsidP="0046571A">
      <w:pPr>
        <w:tabs>
          <w:tab w:val="left" w:pos="1134"/>
        </w:tabs>
        <w:spacing w:after="0" w:line="240" w:lineRule="auto"/>
        <w:ind w:left="709"/>
        <w:rPr>
          <w:rFonts w:ascii="Times New Roman" w:hAnsi="Times New Roman"/>
          <w:sz w:val="24"/>
          <w:szCs w:val="24"/>
        </w:rPr>
      </w:pPr>
      <w:r>
        <w:rPr>
          <w:rFonts w:ascii="Times New Roman" w:hAnsi="Times New Roman"/>
          <w:sz w:val="24"/>
          <w:szCs w:val="24"/>
        </w:rPr>
        <w:t>3.    Составить список районов города Минска, в которых есть объекты недвижимости стоимостью</w:t>
      </w:r>
      <w:r>
        <w:rPr>
          <w:rFonts w:ascii="Times New Roman" w:hAnsi="Times New Roman"/>
          <w:sz w:val="24"/>
          <w:szCs w:val="24"/>
        </w:rPr>
        <w:t xml:space="preserve"> </w:t>
      </w:r>
      <w:r>
        <w:rPr>
          <w:rFonts w:ascii="Times New Roman" w:hAnsi="Times New Roman"/>
          <w:sz w:val="24"/>
          <w:szCs w:val="24"/>
        </w:rPr>
        <w:t>менее 30000</w:t>
      </w:r>
      <w:r>
        <w:rPr>
          <w:rFonts w:ascii="Times New Roman" w:hAnsi="Times New Roman"/>
          <w:sz w:val="24"/>
          <w:szCs w:val="24"/>
        </w:rPr>
        <w:t>.</w:t>
      </w:r>
    </w:p>
    <w:p w:rsidR="0046571A" w:rsidRPr="00A20649" w:rsidRDefault="0046571A" w:rsidP="0046571A">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r>
      <w:r>
        <w:rPr>
          <w:rFonts w:ascii="Times New Roman" w:hAnsi="Times New Roman"/>
          <w:sz w:val="24"/>
          <w:szCs w:val="24"/>
        </w:rPr>
        <w:t>Вывести информацию (город, район, тип) о самом дешевом объекте недвижимости</w:t>
      </w:r>
      <w:r>
        <w:rPr>
          <w:rFonts w:ascii="Times New Roman" w:hAnsi="Times New Roman"/>
          <w:sz w:val="24"/>
          <w:szCs w:val="24"/>
        </w:rPr>
        <w:t>.</w:t>
      </w:r>
    </w:p>
    <w:p w:rsidR="0046571A" w:rsidRPr="00A20649" w:rsidRDefault="0046571A" w:rsidP="0046571A">
      <w:pPr>
        <w:spacing w:after="0" w:line="240" w:lineRule="auto"/>
        <w:rPr>
          <w:rFonts w:ascii="Times New Roman" w:hAnsi="Times New Roman"/>
          <w:sz w:val="24"/>
          <w:szCs w:val="24"/>
        </w:rPr>
      </w:pPr>
    </w:p>
    <w:p w:rsidR="0046571A" w:rsidRPr="00A20649" w:rsidRDefault="0046571A" w:rsidP="0046571A">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UNION, EXCEPT, INTERSECT построить следующие запросы:</w:t>
      </w:r>
    </w:p>
    <w:p w:rsidR="0046571A" w:rsidRPr="00A20649" w:rsidRDefault="0046571A" w:rsidP="0046571A">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Составить список</w:t>
      </w:r>
      <w:r>
        <w:rPr>
          <w:rFonts w:ascii="Times New Roman" w:hAnsi="Times New Roman"/>
          <w:sz w:val="24"/>
          <w:szCs w:val="24"/>
        </w:rPr>
        <w:t xml:space="preserve"> </w:t>
      </w:r>
      <w:r>
        <w:rPr>
          <w:rFonts w:ascii="Times New Roman" w:hAnsi="Times New Roman"/>
          <w:sz w:val="24"/>
          <w:szCs w:val="24"/>
        </w:rPr>
        <w:t>объектов недвижимости, у которых цена одинакова</w:t>
      </w:r>
      <w:r w:rsidRPr="00A20649">
        <w:rPr>
          <w:rFonts w:ascii="Times New Roman" w:hAnsi="Times New Roman"/>
          <w:sz w:val="24"/>
          <w:szCs w:val="24"/>
        </w:rPr>
        <w:t>.</w:t>
      </w:r>
    </w:p>
    <w:p w:rsidR="0046571A" w:rsidRDefault="0046571A" w:rsidP="0046571A">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sidR="00863A85">
        <w:rPr>
          <w:rFonts w:ascii="Times New Roman" w:hAnsi="Times New Roman"/>
          <w:sz w:val="24"/>
          <w:szCs w:val="24"/>
        </w:rPr>
        <w:t>Определить города с одинаковыми названиями районов</w:t>
      </w:r>
      <w:r w:rsidRPr="00A20649">
        <w:rPr>
          <w:rFonts w:ascii="Times New Roman" w:hAnsi="Times New Roman"/>
          <w:sz w:val="24"/>
          <w:szCs w:val="24"/>
        </w:rPr>
        <w:t>.</w:t>
      </w:r>
    </w:p>
    <w:p w:rsidR="0046571A" w:rsidRDefault="0046571A" w:rsidP="0046571A">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w:t>
      </w:r>
      <w:r w:rsidR="00863A85">
        <w:rPr>
          <w:rFonts w:ascii="Times New Roman" w:hAnsi="Times New Roman"/>
          <w:sz w:val="24"/>
          <w:szCs w:val="24"/>
        </w:rPr>
        <w:t>Вывести список недвижимости города Бреста и Первомайского района города Минска.</w:t>
      </w:r>
    </w:p>
    <w:p w:rsidR="0046571A" w:rsidRDefault="0046571A" w:rsidP="0046571A">
      <w:pPr>
        <w:tabs>
          <w:tab w:val="left" w:pos="1134"/>
        </w:tabs>
        <w:spacing w:after="0" w:line="240" w:lineRule="auto"/>
        <w:ind w:left="709"/>
        <w:rPr>
          <w:rFonts w:ascii="Times New Roman" w:hAnsi="Times New Roman"/>
          <w:sz w:val="24"/>
          <w:szCs w:val="24"/>
        </w:rPr>
      </w:pPr>
    </w:p>
    <w:p w:rsidR="00863A85" w:rsidRPr="00A20649" w:rsidRDefault="00863A85" w:rsidP="00863A85">
      <w:pPr>
        <w:spacing w:after="0" w:line="240" w:lineRule="auto"/>
        <w:rPr>
          <w:rFonts w:ascii="Times New Roman" w:hAnsi="Times New Roman"/>
          <w:b/>
          <w:sz w:val="24"/>
          <w:szCs w:val="24"/>
        </w:rPr>
      </w:pPr>
      <w:r w:rsidRPr="00A20649">
        <w:rPr>
          <w:rFonts w:ascii="Times New Roman" w:hAnsi="Times New Roman"/>
          <w:b/>
          <w:sz w:val="24"/>
          <w:szCs w:val="24"/>
        </w:rPr>
        <w:t xml:space="preserve">Вариант </w:t>
      </w:r>
      <w:r>
        <w:rPr>
          <w:rFonts w:ascii="Times New Roman" w:hAnsi="Times New Roman"/>
          <w:b/>
          <w:sz w:val="24"/>
          <w:szCs w:val="24"/>
        </w:rPr>
        <w:t>1</w:t>
      </w:r>
      <w:r>
        <w:rPr>
          <w:rFonts w:ascii="Times New Roman" w:hAnsi="Times New Roman"/>
          <w:b/>
          <w:sz w:val="24"/>
          <w:szCs w:val="24"/>
        </w:rPr>
        <w:t>5</w:t>
      </w:r>
    </w:p>
    <w:p w:rsidR="00863A85" w:rsidRPr="00A20649" w:rsidRDefault="00863A85" w:rsidP="00863A85">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863A85" w:rsidRPr="00A20649" w:rsidRDefault="00863A85" w:rsidP="00863A85">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w:t>
      </w:r>
      <w:r>
        <w:rPr>
          <w:rFonts w:ascii="Times New Roman" w:hAnsi="Times New Roman"/>
          <w:sz w:val="24"/>
          <w:szCs w:val="24"/>
        </w:rPr>
        <w:t xml:space="preserve">список </w:t>
      </w:r>
      <w:r>
        <w:rPr>
          <w:rFonts w:ascii="Times New Roman" w:hAnsi="Times New Roman"/>
          <w:sz w:val="24"/>
          <w:szCs w:val="24"/>
        </w:rPr>
        <w:t>сотрудников, работающих сегодня</w:t>
      </w:r>
      <w:r>
        <w:rPr>
          <w:rFonts w:ascii="Times New Roman" w:hAnsi="Times New Roman"/>
          <w:sz w:val="24"/>
          <w:szCs w:val="24"/>
        </w:rPr>
        <w:t>.</w:t>
      </w:r>
    </w:p>
    <w:p w:rsidR="00863A85" w:rsidRDefault="00863A85" w:rsidP="00863A85">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Pr>
          <w:rFonts w:ascii="Times New Roman" w:hAnsi="Times New Roman"/>
          <w:sz w:val="24"/>
          <w:szCs w:val="24"/>
        </w:rPr>
        <w:t xml:space="preserve">Составить список </w:t>
      </w:r>
      <w:r>
        <w:rPr>
          <w:rFonts w:ascii="Times New Roman" w:hAnsi="Times New Roman"/>
          <w:sz w:val="24"/>
          <w:szCs w:val="24"/>
        </w:rPr>
        <w:t>клиентов с указанием услуг, записанных на сегодня.</w:t>
      </w:r>
    </w:p>
    <w:p w:rsidR="00863A85" w:rsidRPr="00A20649" w:rsidRDefault="00863A85" w:rsidP="00863A85">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 xml:space="preserve">   Составить список </w:t>
      </w:r>
      <w:r>
        <w:rPr>
          <w:rFonts w:ascii="Times New Roman" w:hAnsi="Times New Roman"/>
          <w:sz w:val="24"/>
          <w:szCs w:val="24"/>
        </w:rPr>
        <w:t>услуг с указанием цены, запланированных на сегодня</w:t>
      </w:r>
      <w:r>
        <w:rPr>
          <w:rFonts w:ascii="Times New Roman" w:hAnsi="Times New Roman"/>
          <w:sz w:val="24"/>
          <w:szCs w:val="24"/>
        </w:rPr>
        <w:t>.</w:t>
      </w:r>
    </w:p>
    <w:p w:rsidR="00863A85" w:rsidRPr="00A20649" w:rsidRDefault="00863A85" w:rsidP="00863A85">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r>
      <w:r>
        <w:rPr>
          <w:rFonts w:ascii="Times New Roman" w:hAnsi="Times New Roman"/>
          <w:sz w:val="24"/>
          <w:szCs w:val="24"/>
        </w:rPr>
        <w:t>Составить расписание работы для каждого сотрудника с указанием клиентов и оказываемых услуг</w:t>
      </w:r>
      <w:r>
        <w:rPr>
          <w:rFonts w:ascii="Times New Roman" w:hAnsi="Times New Roman"/>
          <w:sz w:val="24"/>
          <w:szCs w:val="24"/>
        </w:rPr>
        <w:t>.</w:t>
      </w:r>
    </w:p>
    <w:p w:rsidR="00863A85" w:rsidRPr="00A20649" w:rsidRDefault="00863A85" w:rsidP="00863A85">
      <w:pPr>
        <w:spacing w:after="0" w:line="240" w:lineRule="auto"/>
        <w:rPr>
          <w:rFonts w:ascii="Times New Roman" w:hAnsi="Times New Roman"/>
          <w:sz w:val="24"/>
          <w:szCs w:val="24"/>
        </w:rPr>
      </w:pPr>
    </w:p>
    <w:p w:rsidR="00863A85" w:rsidRPr="00A20649" w:rsidRDefault="00863A85" w:rsidP="00863A85">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UNION, EXCEPT, INTERSECT построить следующие запросы:</w:t>
      </w:r>
    </w:p>
    <w:p w:rsidR="00863A85" w:rsidRPr="00A20649" w:rsidRDefault="00863A85" w:rsidP="00863A85">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Составить список</w:t>
      </w:r>
      <w:r>
        <w:rPr>
          <w:rFonts w:ascii="Times New Roman" w:hAnsi="Times New Roman"/>
          <w:sz w:val="24"/>
          <w:szCs w:val="24"/>
        </w:rPr>
        <w:t xml:space="preserve"> </w:t>
      </w:r>
      <w:r>
        <w:rPr>
          <w:rFonts w:ascii="Times New Roman" w:hAnsi="Times New Roman"/>
          <w:sz w:val="24"/>
          <w:szCs w:val="24"/>
        </w:rPr>
        <w:t xml:space="preserve">услуг, у которых </w:t>
      </w:r>
      <w:r>
        <w:rPr>
          <w:rFonts w:ascii="Times New Roman" w:hAnsi="Times New Roman"/>
          <w:sz w:val="24"/>
          <w:szCs w:val="24"/>
        </w:rPr>
        <w:t xml:space="preserve"> цена одинакова</w:t>
      </w:r>
      <w:r w:rsidRPr="00A20649">
        <w:rPr>
          <w:rFonts w:ascii="Times New Roman" w:hAnsi="Times New Roman"/>
          <w:sz w:val="24"/>
          <w:szCs w:val="24"/>
        </w:rPr>
        <w:t>.</w:t>
      </w:r>
    </w:p>
    <w:p w:rsidR="00863A85" w:rsidRDefault="00863A85" w:rsidP="00863A85">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sidR="00304DE6">
        <w:rPr>
          <w:rFonts w:ascii="Times New Roman" w:hAnsi="Times New Roman"/>
          <w:sz w:val="24"/>
          <w:szCs w:val="24"/>
        </w:rPr>
        <w:t>Вывести список сотрудников, которым запланировано одновременное указание услуг</w:t>
      </w:r>
      <w:r w:rsidRPr="00A20649">
        <w:rPr>
          <w:rFonts w:ascii="Times New Roman" w:hAnsi="Times New Roman"/>
          <w:sz w:val="24"/>
          <w:szCs w:val="24"/>
        </w:rPr>
        <w:t>.</w:t>
      </w:r>
    </w:p>
    <w:p w:rsidR="00863A85" w:rsidRDefault="00863A85" w:rsidP="00863A85">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Вывести список </w:t>
      </w:r>
      <w:r w:rsidR="00304DE6">
        <w:rPr>
          <w:rFonts w:ascii="Times New Roman" w:hAnsi="Times New Roman"/>
          <w:sz w:val="24"/>
          <w:szCs w:val="24"/>
        </w:rPr>
        <w:t>клиентов-однофамильцев</w:t>
      </w:r>
      <w:r>
        <w:rPr>
          <w:rFonts w:ascii="Times New Roman" w:hAnsi="Times New Roman"/>
          <w:sz w:val="24"/>
          <w:szCs w:val="24"/>
        </w:rPr>
        <w:t>.</w:t>
      </w:r>
    </w:p>
    <w:p w:rsidR="00E60818" w:rsidRPr="00B3587F" w:rsidRDefault="00E60818" w:rsidP="000A7997">
      <w:pPr>
        <w:spacing w:after="0" w:line="240" w:lineRule="auto"/>
        <w:rPr>
          <w:rFonts w:ascii="Times New Roman" w:hAnsi="Times New Roman"/>
          <w:sz w:val="24"/>
          <w:szCs w:val="24"/>
        </w:rPr>
      </w:pPr>
    </w:p>
    <w:p w:rsidR="00E23D0A" w:rsidRDefault="00D3479B" w:rsidP="00E23D0A">
      <w:pPr>
        <w:spacing w:after="0" w:line="240" w:lineRule="auto"/>
        <w:rPr>
          <w:rFonts w:ascii="Times New Roman" w:hAnsi="Times New Roman"/>
          <w:b/>
          <w:iCs/>
          <w:sz w:val="24"/>
          <w:szCs w:val="24"/>
          <w:lang w:eastAsia="ru-RU"/>
        </w:rPr>
      </w:pPr>
      <w:r w:rsidRPr="00304DE6">
        <w:rPr>
          <w:rFonts w:ascii="Times New Roman" w:hAnsi="Times New Roman"/>
          <w:b/>
          <w:sz w:val="24"/>
          <w:szCs w:val="24"/>
        </w:rPr>
        <w:t> </w:t>
      </w:r>
      <w:r w:rsidR="00E23D0A" w:rsidRPr="00DB70C8">
        <w:rPr>
          <w:rFonts w:ascii="Times New Roman" w:hAnsi="Times New Roman"/>
          <w:b/>
          <w:iCs/>
          <w:sz w:val="24"/>
          <w:szCs w:val="24"/>
          <w:lang w:eastAsia="ru-RU"/>
        </w:rPr>
        <w:t>Содержание отчета  о  лабораторной работе</w:t>
      </w:r>
    </w:p>
    <w:p w:rsidR="00E23D0A" w:rsidRPr="00DB70C8" w:rsidRDefault="00E23D0A" w:rsidP="00E23D0A">
      <w:pPr>
        <w:spacing w:after="0" w:line="240" w:lineRule="auto"/>
        <w:rPr>
          <w:rFonts w:ascii="Times New Roman" w:hAnsi="Times New Roman"/>
          <w:b/>
          <w:iCs/>
          <w:sz w:val="24"/>
          <w:szCs w:val="24"/>
          <w:lang w:eastAsia="ru-RU"/>
        </w:rPr>
      </w:pPr>
    </w:p>
    <w:p w:rsidR="00E23D0A" w:rsidRPr="00DB70C8" w:rsidRDefault="00E23D0A" w:rsidP="00E23D0A">
      <w:pPr>
        <w:numPr>
          <w:ilvl w:val="0"/>
          <w:numId w:val="17"/>
        </w:numPr>
        <w:spacing w:after="0" w:line="240" w:lineRule="auto"/>
        <w:ind w:left="714" w:firstLine="0"/>
        <w:rPr>
          <w:rFonts w:ascii="Times New Roman" w:hAnsi="Times New Roman"/>
          <w:iCs/>
          <w:sz w:val="24"/>
          <w:szCs w:val="24"/>
          <w:lang w:eastAsia="ru-RU"/>
        </w:rPr>
      </w:pPr>
      <w:r w:rsidRPr="00DB70C8">
        <w:rPr>
          <w:rFonts w:ascii="Times New Roman" w:hAnsi="Times New Roman"/>
          <w:iCs/>
          <w:sz w:val="24"/>
          <w:szCs w:val="24"/>
          <w:lang w:eastAsia="ru-RU"/>
        </w:rPr>
        <w:t>Название и цель работы</w:t>
      </w:r>
      <w:r>
        <w:rPr>
          <w:rFonts w:ascii="Times New Roman" w:hAnsi="Times New Roman"/>
          <w:iCs/>
          <w:sz w:val="24"/>
          <w:szCs w:val="24"/>
          <w:lang w:eastAsia="ru-RU"/>
        </w:rPr>
        <w:t>.</w:t>
      </w:r>
    </w:p>
    <w:p w:rsidR="00E23D0A" w:rsidRPr="00DB70C8" w:rsidRDefault="00E23D0A" w:rsidP="00E23D0A">
      <w:pPr>
        <w:numPr>
          <w:ilvl w:val="0"/>
          <w:numId w:val="17"/>
        </w:numPr>
        <w:spacing w:after="0" w:line="240" w:lineRule="auto"/>
        <w:ind w:left="714" w:firstLine="0"/>
        <w:rPr>
          <w:rFonts w:ascii="Times New Roman" w:hAnsi="Times New Roman"/>
          <w:iCs/>
          <w:sz w:val="24"/>
          <w:szCs w:val="24"/>
          <w:lang w:eastAsia="ru-RU"/>
        </w:rPr>
      </w:pPr>
      <w:r w:rsidRPr="00DB70C8">
        <w:rPr>
          <w:rFonts w:ascii="Times New Roman" w:hAnsi="Times New Roman"/>
          <w:iCs/>
          <w:sz w:val="24"/>
          <w:szCs w:val="24"/>
          <w:lang w:eastAsia="ru-RU"/>
        </w:rPr>
        <w:t>Номер группы, фамилия и инициалы студента</w:t>
      </w:r>
      <w:r>
        <w:rPr>
          <w:rFonts w:ascii="Times New Roman" w:hAnsi="Times New Roman"/>
          <w:iCs/>
          <w:sz w:val="24"/>
          <w:szCs w:val="24"/>
          <w:lang w:eastAsia="ru-RU"/>
        </w:rPr>
        <w:t>.</w:t>
      </w:r>
    </w:p>
    <w:p w:rsidR="00E23D0A" w:rsidRPr="00DB70C8" w:rsidRDefault="00E23D0A" w:rsidP="00E23D0A">
      <w:pPr>
        <w:numPr>
          <w:ilvl w:val="0"/>
          <w:numId w:val="17"/>
        </w:numPr>
        <w:spacing w:after="0" w:line="240" w:lineRule="auto"/>
        <w:ind w:left="714" w:firstLine="0"/>
        <w:rPr>
          <w:rFonts w:ascii="Times New Roman" w:hAnsi="Times New Roman"/>
          <w:iCs/>
          <w:sz w:val="24"/>
          <w:szCs w:val="24"/>
          <w:lang w:eastAsia="ru-RU"/>
        </w:rPr>
      </w:pPr>
      <w:r w:rsidRPr="00DB70C8">
        <w:rPr>
          <w:rFonts w:ascii="Times New Roman" w:hAnsi="Times New Roman"/>
          <w:iCs/>
          <w:sz w:val="24"/>
          <w:szCs w:val="24"/>
          <w:lang w:eastAsia="ru-RU"/>
        </w:rPr>
        <w:t>Задание на лабораторную работу</w:t>
      </w:r>
      <w:r>
        <w:rPr>
          <w:rFonts w:ascii="Times New Roman" w:hAnsi="Times New Roman"/>
          <w:iCs/>
          <w:sz w:val="24"/>
          <w:szCs w:val="24"/>
          <w:lang w:eastAsia="ru-RU"/>
        </w:rPr>
        <w:t>.</w:t>
      </w:r>
    </w:p>
    <w:p w:rsidR="00E23D0A" w:rsidRPr="00DB70C8" w:rsidRDefault="00E23D0A" w:rsidP="00E23D0A">
      <w:pPr>
        <w:numPr>
          <w:ilvl w:val="0"/>
          <w:numId w:val="17"/>
        </w:numPr>
        <w:spacing w:after="0" w:line="240" w:lineRule="auto"/>
        <w:ind w:left="714" w:firstLine="0"/>
        <w:rPr>
          <w:rFonts w:ascii="Times New Roman" w:hAnsi="Times New Roman"/>
          <w:iCs/>
          <w:sz w:val="24"/>
          <w:szCs w:val="24"/>
          <w:lang w:eastAsia="ru-RU"/>
        </w:rPr>
      </w:pPr>
      <w:r w:rsidRPr="00DB70C8">
        <w:rPr>
          <w:rFonts w:ascii="Times New Roman" w:hAnsi="Times New Roman"/>
          <w:iCs/>
          <w:sz w:val="24"/>
          <w:szCs w:val="24"/>
          <w:lang w:eastAsia="ru-RU"/>
        </w:rPr>
        <w:t xml:space="preserve">Перечень </w:t>
      </w:r>
      <w:r>
        <w:rPr>
          <w:rFonts w:ascii="Times New Roman" w:hAnsi="Times New Roman"/>
          <w:iCs/>
          <w:sz w:val="24"/>
          <w:szCs w:val="24"/>
          <w:lang w:eastAsia="ru-RU"/>
        </w:rPr>
        <w:t>запросов и результатов их выполнения.</w:t>
      </w:r>
    </w:p>
    <w:p w:rsidR="00E23D0A" w:rsidRDefault="00E23D0A" w:rsidP="00E23D0A">
      <w:pPr>
        <w:numPr>
          <w:ilvl w:val="0"/>
          <w:numId w:val="17"/>
        </w:numPr>
        <w:spacing w:after="0" w:line="240" w:lineRule="auto"/>
        <w:ind w:left="714" w:firstLine="0"/>
        <w:rPr>
          <w:rFonts w:ascii="Times New Roman" w:hAnsi="Times New Roman"/>
          <w:iCs/>
          <w:sz w:val="24"/>
          <w:szCs w:val="24"/>
          <w:lang w:eastAsia="ru-RU"/>
        </w:rPr>
      </w:pPr>
      <w:r>
        <w:rPr>
          <w:rFonts w:ascii="Times New Roman" w:hAnsi="Times New Roman"/>
          <w:iCs/>
          <w:sz w:val="24"/>
          <w:szCs w:val="24"/>
          <w:lang w:eastAsia="ru-RU"/>
        </w:rPr>
        <w:t>Выводы.</w:t>
      </w:r>
      <w:r w:rsidRPr="00DB70C8">
        <w:rPr>
          <w:rFonts w:ascii="Times New Roman" w:hAnsi="Times New Roman"/>
          <w:iCs/>
          <w:sz w:val="24"/>
          <w:szCs w:val="24"/>
          <w:lang w:eastAsia="ru-RU"/>
        </w:rPr>
        <w:t xml:space="preserve"> </w:t>
      </w:r>
    </w:p>
    <w:p w:rsidR="00D3479B" w:rsidRPr="00304DE6" w:rsidRDefault="00D3479B" w:rsidP="000A7997">
      <w:pPr>
        <w:spacing w:after="0" w:line="240" w:lineRule="auto"/>
        <w:rPr>
          <w:rFonts w:ascii="Times New Roman" w:hAnsi="Times New Roman"/>
          <w:b/>
          <w:sz w:val="24"/>
          <w:szCs w:val="24"/>
        </w:rPr>
      </w:pPr>
      <w:bookmarkStart w:id="23" w:name="_GoBack"/>
      <w:bookmarkEnd w:id="23"/>
    </w:p>
    <w:p w:rsidR="00251F89" w:rsidRPr="00304DE6" w:rsidRDefault="00D3479B" w:rsidP="00304DE6">
      <w:pPr>
        <w:spacing w:after="0" w:line="240" w:lineRule="auto"/>
        <w:rPr>
          <w:rFonts w:ascii="Times New Roman" w:hAnsi="Times New Roman"/>
          <w:b/>
          <w:sz w:val="24"/>
          <w:szCs w:val="24"/>
          <w:lang w:eastAsia="ru-RU"/>
        </w:rPr>
      </w:pPr>
      <w:r w:rsidRPr="00304DE6">
        <w:rPr>
          <w:rFonts w:ascii="Times New Roman" w:hAnsi="Times New Roman"/>
          <w:b/>
          <w:sz w:val="24"/>
          <w:szCs w:val="24"/>
        </w:rPr>
        <w:t> </w:t>
      </w:r>
      <w:r w:rsidR="00251F89" w:rsidRPr="00304DE6">
        <w:rPr>
          <w:rFonts w:ascii="Times New Roman" w:hAnsi="Times New Roman"/>
          <w:b/>
          <w:bCs/>
          <w:i/>
          <w:iCs/>
          <w:sz w:val="24"/>
          <w:szCs w:val="24"/>
          <w:lang w:eastAsia="ru-RU"/>
        </w:rPr>
        <w:t>Контрольные вопросы.</w:t>
      </w:r>
    </w:p>
    <w:p w:rsidR="00251F89" w:rsidRPr="00304DE6" w:rsidRDefault="00304DE6" w:rsidP="00304DE6">
      <w:pPr>
        <w:pStyle w:val="ab"/>
        <w:numPr>
          <w:ilvl w:val="0"/>
          <w:numId w:val="16"/>
        </w:numPr>
        <w:spacing w:after="0" w:line="240" w:lineRule="auto"/>
        <w:rPr>
          <w:rFonts w:ascii="Times New Roman" w:hAnsi="Times New Roman"/>
          <w:sz w:val="24"/>
          <w:szCs w:val="24"/>
          <w:lang w:eastAsia="ru-RU"/>
        </w:rPr>
      </w:pPr>
      <w:r w:rsidRPr="00304DE6">
        <w:rPr>
          <w:rFonts w:ascii="Times New Roman" w:hAnsi="Times New Roman"/>
          <w:sz w:val="24"/>
          <w:szCs w:val="24"/>
          <w:lang w:eastAsia="ru-RU"/>
        </w:rPr>
        <w:t>Как реализуется натуральное соединение на языке SQL?</w:t>
      </w:r>
      <w:r w:rsidR="00251F89" w:rsidRPr="00304DE6">
        <w:rPr>
          <w:rFonts w:ascii="Times New Roman" w:hAnsi="Times New Roman"/>
          <w:sz w:val="24"/>
          <w:szCs w:val="24"/>
          <w:lang w:eastAsia="ru-RU"/>
        </w:rPr>
        <w:t> </w:t>
      </w:r>
    </w:p>
    <w:p w:rsidR="00304DE6" w:rsidRDefault="00304DE6" w:rsidP="00304DE6">
      <w:pPr>
        <w:pStyle w:val="ab"/>
        <w:numPr>
          <w:ilvl w:val="0"/>
          <w:numId w:val="16"/>
        </w:numPr>
        <w:spacing w:after="0" w:line="240" w:lineRule="auto"/>
        <w:rPr>
          <w:rFonts w:ascii="Times New Roman" w:hAnsi="Times New Roman"/>
          <w:sz w:val="24"/>
          <w:szCs w:val="24"/>
          <w:lang w:eastAsia="ru-RU"/>
        </w:rPr>
      </w:pPr>
      <w:r w:rsidRPr="00304DE6">
        <w:rPr>
          <w:rFonts w:ascii="Times New Roman" w:hAnsi="Times New Roman"/>
          <w:sz w:val="24"/>
          <w:szCs w:val="24"/>
          <w:lang w:eastAsia="ru-RU"/>
        </w:rPr>
        <w:t>В чем отличие INNER JOIN и FULL JOIN. Привести примеры</w:t>
      </w:r>
    </w:p>
    <w:p w:rsidR="00304DE6" w:rsidRDefault="00304DE6" w:rsidP="00304DE6">
      <w:pPr>
        <w:pStyle w:val="ab"/>
        <w:numPr>
          <w:ilvl w:val="0"/>
          <w:numId w:val="16"/>
        </w:numPr>
        <w:spacing w:after="0" w:line="240" w:lineRule="auto"/>
        <w:rPr>
          <w:rFonts w:ascii="Times New Roman" w:hAnsi="Times New Roman"/>
          <w:sz w:val="24"/>
          <w:szCs w:val="24"/>
          <w:lang w:eastAsia="ru-RU"/>
        </w:rPr>
      </w:pPr>
      <w:r>
        <w:rPr>
          <w:rFonts w:ascii="Times New Roman" w:hAnsi="Times New Roman"/>
          <w:sz w:val="24"/>
          <w:szCs w:val="24"/>
          <w:lang w:eastAsia="ru-RU"/>
        </w:rPr>
        <w:t xml:space="preserve">В чем отличие </w:t>
      </w:r>
      <w:r>
        <w:rPr>
          <w:rFonts w:ascii="Times New Roman" w:hAnsi="Times New Roman"/>
          <w:sz w:val="24"/>
          <w:szCs w:val="24"/>
          <w:lang w:val="en-US" w:eastAsia="ru-RU"/>
        </w:rPr>
        <w:t>LEFT</w:t>
      </w:r>
      <w:r w:rsidRPr="00304DE6">
        <w:rPr>
          <w:rFonts w:ascii="Times New Roman" w:hAnsi="Times New Roman"/>
          <w:sz w:val="24"/>
          <w:szCs w:val="24"/>
          <w:lang w:eastAsia="ru-RU"/>
        </w:rPr>
        <w:t xml:space="preserve"> </w:t>
      </w:r>
      <w:r>
        <w:rPr>
          <w:rFonts w:ascii="Times New Roman" w:hAnsi="Times New Roman"/>
          <w:sz w:val="24"/>
          <w:szCs w:val="24"/>
          <w:lang w:val="en-US" w:eastAsia="ru-RU"/>
        </w:rPr>
        <w:t>JOIN</w:t>
      </w:r>
      <w:r w:rsidRPr="00304DE6">
        <w:rPr>
          <w:rFonts w:ascii="Times New Roman" w:hAnsi="Times New Roman"/>
          <w:sz w:val="24"/>
          <w:szCs w:val="24"/>
          <w:lang w:eastAsia="ru-RU"/>
        </w:rPr>
        <w:t xml:space="preserve">  </w:t>
      </w:r>
      <w:r>
        <w:rPr>
          <w:rFonts w:ascii="Times New Roman" w:hAnsi="Times New Roman"/>
          <w:sz w:val="24"/>
          <w:szCs w:val="24"/>
          <w:lang w:eastAsia="ru-RU"/>
        </w:rPr>
        <w:t xml:space="preserve">и </w:t>
      </w:r>
      <w:r>
        <w:rPr>
          <w:rFonts w:ascii="Times New Roman" w:hAnsi="Times New Roman"/>
          <w:sz w:val="24"/>
          <w:szCs w:val="24"/>
          <w:lang w:val="en-US" w:eastAsia="ru-RU"/>
        </w:rPr>
        <w:t>JOIN</w:t>
      </w:r>
      <w:r w:rsidRPr="00304DE6">
        <w:rPr>
          <w:rFonts w:ascii="Times New Roman" w:hAnsi="Times New Roman"/>
          <w:sz w:val="24"/>
          <w:szCs w:val="24"/>
          <w:lang w:eastAsia="ru-RU"/>
        </w:rPr>
        <w:t>?</w:t>
      </w:r>
    </w:p>
    <w:p w:rsidR="00304DE6" w:rsidRDefault="00304DE6" w:rsidP="00304DE6">
      <w:pPr>
        <w:pStyle w:val="ab"/>
        <w:numPr>
          <w:ilvl w:val="0"/>
          <w:numId w:val="16"/>
        </w:numPr>
        <w:spacing w:after="0" w:line="240" w:lineRule="auto"/>
        <w:rPr>
          <w:rFonts w:ascii="Times New Roman" w:hAnsi="Times New Roman"/>
          <w:sz w:val="24"/>
          <w:szCs w:val="24"/>
          <w:lang w:eastAsia="ru-RU"/>
        </w:rPr>
      </w:pPr>
      <w:r w:rsidRPr="00B3587F">
        <w:rPr>
          <w:rFonts w:ascii="Times New Roman" w:hAnsi="Times New Roman"/>
          <w:sz w:val="24"/>
          <w:szCs w:val="24"/>
          <w:lang w:eastAsia="ru-RU"/>
        </w:rPr>
        <w:t>Как выполнить соединение трех таблиц?</w:t>
      </w:r>
      <w:r w:rsidRPr="00304DE6">
        <w:rPr>
          <w:rFonts w:ascii="Times New Roman" w:hAnsi="Times New Roman"/>
          <w:sz w:val="24"/>
          <w:szCs w:val="24"/>
          <w:lang w:eastAsia="ru-RU"/>
        </w:rPr>
        <w:t xml:space="preserve"> </w:t>
      </w:r>
    </w:p>
    <w:p w:rsidR="00304DE6" w:rsidRPr="00304DE6" w:rsidRDefault="00304DE6" w:rsidP="00304DE6">
      <w:pPr>
        <w:pStyle w:val="ab"/>
        <w:numPr>
          <w:ilvl w:val="0"/>
          <w:numId w:val="16"/>
        </w:numPr>
        <w:spacing w:after="0" w:line="240" w:lineRule="auto"/>
        <w:rPr>
          <w:rFonts w:ascii="Times New Roman" w:hAnsi="Times New Roman"/>
          <w:sz w:val="24"/>
          <w:szCs w:val="24"/>
          <w:lang w:eastAsia="ru-RU"/>
        </w:rPr>
      </w:pPr>
      <w:r w:rsidRPr="00B3587F">
        <w:rPr>
          <w:rFonts w:ascii="Times New Roman" w:hAnsi="Times New Roman"/>
          <w:sz w:val="24"/>
          <w:szCs w:val="24"/>
          <w:lang w:eastAsia="ru-RU"/>
        </w:rPr>
        <w:t>Для каких таблиц можно использовать операции UNION, EXCEPT, INTERSECT?</w:t>
      </w:r>
    </w:p>
    <w:p w:rsidR="00304DE6" w:rsidRPr="00304DE6" w:rsidRDefault="00304DE6" w:rsidP="00304DE6">
      <w:pPr>
        <w:spacing w:after="0" w:line="240" w:lineRule="auto"/>
        <w:rPr>
          <w:rFonts w:ascii="Times New Roman" w:hAnsi="Times New Roman"/>
          <w:sz w:val="24"/>
          <w:szCs w:val="24"/>
          <w:lang w:eastAsia="ru-RU"/>
        </w:rPr>
      </w:pPr>
    </w:p>
    <w:p w:rsidR="00251F89" w:rsidRPr="00B3587F" w:rsidRDefault="00251F89" w:rsidP="00251F89">
      <w:pPr>
        <w:spacing w:after="0" w:line="240" w:lineRule="auto"/>
        <w:rPr>
          <w:rFonts w:ascii="Times New Roman" w:hAnsi="Times New Roman"/>
          <w:vanish/>
          <w:sz w:val="24"/>
          <w:szCs w:val="24"/>
          <w:lang w:eastAsia="ru-RU"/>
        </w:rPr>
      </w:pPr>
    </w:p>
    <w:p w:rsidR="00251F89" w:rsidRPr="00B3587F" w:rsidRDefault="00251F89" w:rsidP="000A7997">
      <w:pPr>
        <w:spacing w:after="0" w:line="240" w:lineRule="auto"/>
        <w:rPr>
          <w:rFonts w:ascii="Times New Roman" w:hAnsi="Times New Roman"/>
          <w:sz w:val="24"/>
          <w:szCs w:val="24"/>
        </w:rPr>
      </w:pPr>
    </w:p>
    <w:sectPr w:rsidR="00251F89" w:rsidRPr="00B3587F" w:rsidSect="0039273D">
      <w:headerReference w:type="default" r:id="rId9"/>
      <w:pgSz w:w="11906" w:h="16838"/>
      <w:pgMar w:top="1134" w:right="566" w:bottom="1134" w:left="1134"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325" w:rsidRDefault="00CF7325" w:rsidP="0039273D">
      <w:pPr>
        <w:spacing w:after="0" w:line="240" w:lineRule="auto"/>
      </w:pPr>
      <w:r>
        <w:separator/>
      </w:r>
    </w:p>
  </w:endnote>
  <w:endnote w:type="continuationSeparator" w:id="0">
    <w:p w:rsidR="00CF7325" w:rsidRDefault="00CF7325" w:rsidP="00392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325" w:rsidRDefault="00CF7325" w:rsidP="0039273D">
      <w:pPr>
        <w:spacing w:after="0" w:line="240" w:lineRule="auto"/>
      </w:pPr>
      <w:r>
        <w:separator/>
      </w:r>
    </w:p>
  </w:footnote>
  <w:footnote w:type="continuationSeparator" w:id="0">
    <w:p w:rsidR="00CF7325" w:rsidRDefault="00CF7325" w:rsidP="00392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589523"/>
      <w:docPartObj>
        <w:docPartGallery w:val="Page Numbers (Top of Page)"/>
        <w:docPartUnique/>
      </w:docPartObj>
    </w:sdtPr>
    <w:sdtContent>
      <w:p w:rsidR="00934257" w:rsidRDefault="00934257">
        <w:pPr>
          <w:pStyle w:val="af5"/>
          <w:jc w:val="right"/>
        </w:pPr>
        <w:r>
          <w:fldChar w:fldCharType="begin"/>
        </w:r>
        <w:r>
          <w:instrText>PAGE   \* MERGEFORMAT</w:instrText>
        </w:r>
        <w:r>
          <w:fldChar w:fldCharType="separate"/>
        </w:r>
        <w:r w:rsidR="00E23D0A">
          <w:rPr>
            <w:noProof/>
          </w:rPr>
          <w:t>13</w:t>
        </w:r>
        <w:r>
          <w:fldChar w:fldCharType="end"/>
        </w:r>
      </w:p>
    </w:sdtContent>
  </w:sdt>
  <w:p w:rsidR="00934257" w:rsidRDefault="00934257">
    <w:pPr>
      <w:pStyle w:val="a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4C1"/>
    <w:multiLevelType w:val="multilevel"/>
    <w:tmpl w:val="A7D4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1545E"/>
    <w:multiLevelType w:val="hybridMultilevel"/>
    <w:tmpl w:val="54940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931A25"/>
    <w:multiLevelType w:val="hybridMultilevel"/>
    <w:tmpl w:val="5EC29828"/>
    <w:lvl w:ilvl="0" w:tplc="614888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80A6B4F"/>
    <w:multiLevelType w:val="hybridMultilevel"/>
    <w:tmpl w:val="EBD4B300"/>
    <w:lvl w:ilvl="0" w:tplc="A426E3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194D58B0"/>
    <w:multiLevelType w:val="hybridMultilevel"/>
    <w:tmpl w:val="4B16210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1D2F5319"/>
    <w:multiLevelType w:val="multilevel"/>
    <w:tmpl w:val="03B8E976"/>
    <w:lvl w:ilvl="0">
      <w:start w:val="1"/>
      <w:numFmt w:val="decimal"/>
      <w:lvlText w:val="%1."/>
      <w:lvlJc w:val="left"/>
      <w:pPr>
        <w:ind w:left="631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33192E"/>
    <w:multiLevelType w:val="hybridMultilevel"/>
    <w:tmpl w:val="470852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73F21CA"/>
    <w:multiLevelType w:val="hybridMultilevel"/>
    <w:tmpl w:val="14382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9A2F74"/>
    <w:multiLevelType w:val="multilevel"/>
    <w:tmpl w:val="46BAE2EE"/>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
    <w:nsid w:val="3DC86211"/>
    <w:multiLevelType w:val="hybridMultilevel"/>
    <w:tmpl w:val="9C04B3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1945CC2"/>
    <w:multiLevelType w:val="hybridMultilevel"/>
    <w:tmpl w:val="533EC6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B36170"/>
    <w:multiLevelType w:val="hybridMultilevel"/>
    <w:tmpl w:val="C1183F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B795097"/>
    <w:multiLevelType w:val="hybridMultilevel"/>
    <w:tmpl w:val="BC64C432"/>
    <w:lvl w:ilvl="0" w:tplc="7C5A26E6">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nsid w:val="7076350C"/>
    <w:multiLevelType w:val="hybridMultilevel"/>
    <w:tmpl w:val="3C68BD3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78274957"/>
    <w:multiLevelType w:val="hybridMultilevel"/>
    <w:tmpl w:val="ECB0C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695D54"/>
    <w:multiLevelType w:val="hybridMultilevel"/>
    <w:tmpl w:val="272E8AA6"/>
    <w:lvl w:ilvl="0" w:tplc="146A78B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6">
    <w:nsid w:val="7FC035D9"/>
    <w:multiLevelType w:val="hybridMultilevel"/>
    <w:tmpl w:val="FC7831FA"/>
    <w:lvl w:ilvl="0" w:tplc="DD1064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6"/>
  </w:num>
  <w:num w:numId="2">
    <w:abstractNumId w:val="11"/>
  </w:num>
  <w:num w:numId="3">
    <w:abstractNumId w:val="9"/>
  </w:num>
  <w:num w:numId="4">
    <w:abstractNumId w:val="10"/>
  </w:num>
  <w:num w:numId="5">
    <w:abstractNumId w:val="1"/>
  </w:num>
  <w:num w:numId="6">
    <w:abstractNumId w:val="5"/>
  </w:num>
  <w:num w:numId="7">
    <w:abstractNumId w:val="0"/>
  </w:num>
  <w:num w:numId="8">
    <w:abstractNumId w:val="8"/>
  </w:num>
  <w:num w:numId="9">
    <w:abstractNumId w:val="12"/>
  </w:num>
  <w:num w:numId="10">
    <w:abstractNumId w:val="4"/>
  </w:num>
  <w:num w:numId="11">
    <w:abstractNumId w:val="16"/>
  </w:num>
  <w:num w:numId="12">
    <w:abstractNumId w:val="14"/>
  </w:num>
  <w:num w:numId="13">
    <w:abstractNumId w:val="7"/>
  </w:num>
  <w:num w:numId="14">
    <w:abstractNumId w:val="2"/>
  </w:num>
  <w:num w:numId="15">
    <w:abstractNumId w:val="3"/>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EA1"/>
    <w:rsid w:val="000603B6"/>
    <w:rsid w:val="000A7997"/>
    <w:rsid w:val="00153EA1"/>
    <w:rsid w:val="00251F89"/>
    <w:rsid w:val="00261C3F"/>
    <w:rsid w:val="00267FF7"/>
    <w:rsid w:val="00304DE6"/>
    <w:rsid w:val="0039273D"/>
    <w:rsid w:val="00412643"/>
    <w:rsid w:val="0046571A"/>
    <w:rsid w:val="00511939"/>
    <w:rsid w:val="007340E2"/>
    <w:rsid w:val="007577DD"/>
    <w:rsid w:val="00761042"/>
    <w:rsid w:val="00863A85"/>
    <w:rsid w:val="0088419F"/>
    <w:rsid w:val="00934257"/>
    <w:rsid w:val="00A20649"/>
    <w:rsid w:val="00A3751D"/>
    <w:rsid w:val="00A4204D"/>
    <w:rsid w:val="00A67A99"/>
    <w:rsid w:val="00AB129B"/>
    <w:rsid w:val="00AB4946"/>
    <w:rsid w:val="00AD1A02"/>
    <w:rsid w:val="00B0141F"/>
    <w:rsid w:val="00B3587F"/>
    <w:rsid w:val="00C26DF4"/>
    <w:rsid w:val="00C34945"/>
    <w:rsid w:val="00C505B2"/>
    <w:rsid w:val="00C52B6F"/>
    <w:rsid w:val="00CA2A20"/>
    <w:rsid w:val="00CD0A92"/>
    <w:rsid w:val="00CF7325"/>
    <w:rsid w:val="00D3479B"/>
    <w:rsid w:val="00D75FD6"/>
    <w:rsid w:val="00DC7B83"/>
    <w:rsid w:val="00DD2776"/>
    <w:rsid w:val="00E07187"/>
    <w:rsid w:val="00E14450"/>
    <w:rsid w:val="00E23D0A"/>
    <w:rsid w:val="00E3452E"/>
    <w:rsid w:val="00E60818"/>
    <w:rsid w:val="00EB23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C3F"/>
    <w:rPr>
      <w:rFonts w:ascii="Calibri" w:eastAsia="Calibri" w:hAnsi="Calibri" w:cs="Times New Roman"/>
    </w:rPr>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rFonts w:asciiTheme="minorHAnsi" w:eastAsiaTheme="minorHAnsi" w:hAnsiTheme="minorHAnsi" w:cstheme="minorBidi"/>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rPr>
      <w:rFonts w:asciiTheme="minorHAnsi" w:eastAsiaTheme="minorHAnsi" w:hAnsiTheme="minorHAnsi" w:cstheme="minorBidi"/>
    </w:rPr>
  </w:style>
  <w:style w:type="paragraph" w:styleId="21">
    <w:name w:val="Quote"/>
    <w:basedOn w:val="a"/>
    <w:next w:val="a"/>
    <w:link w:val="22"/>
    <w:uiPriority w:val="29"/>
    <w:qFormat/>
    <w:rsid w:val="00E07187"/>
    <w:rPr>
      <w:rFonts w:asciiTheme="minorHAnsi" w:eastAsiaTheme="minorHAnsi" w:hAnsiTheme="minorHAnsi" w:cstheme="minorBidi"/>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table" w:styleId="af4">
    <w:name w:val="Table Grid"/>
    <w:basedOn w:val="a1"/>
    <w:rsid w:val="00392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nhideWhenUsed/>
    <w:rsid w:val="00392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39273D"/>
    <w:rPr>
      <w:rFonts w:ascii="Courier New" w:eastAsia="Times New Roman" w:hAnsi="Courier New" w:cs="Courier New"/>
      <w:sz w:val="20"/>
      <w:szCs w:val="20"/>
      <w:lang w:eastAsia="ru-RU"/>
    </w:rPr>
  </w:style>
  <w:style w:type="character" w:customStyle="1" w:styleId="hljs-keyword1">
    <w:name w:val="hljs-keyword1"/>
    <w:rsid w:val="0039273D"/>
    <w:rPr>
      <w:b/>
      <w:bCs/>
      <w:color w:val="333333"/>
    </w:rPr>
  </w:style>
  <w:style w:type="character" w:customStyle="1" w:styleId="hljs-comment1">
    <w:name w:val="hljs-comment1"/>
    <w:rsid w:val="0039273D"/>
    <w:rPr>
      <w:i/>
      <w:iCs/>
      <w:color w:val="999988"/>
    </w:rPr>
  </w:style>
  <w:style w:type="paragraph" w:styleId="af5">
    <w:name w:val="header"/>
    <w:basedOn w:val="a"/>
    <w:link w:val="af6"/>
    <w:uiPriority w:val="99"/>
    <w:unhideWhenUsed/>
    <w:rsid w:val="0039273D"/>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39273D"/>
    <w:rPr>
      <w:rFonts w:ascii="Calibri" w:eastAsia="Calibri" w:hAnsi="Calibri" w:cs="Times New Roman"/>
    </w:rPr>
  </w:style>
  <w:style w:type="paragraph" w:styleId="af7">
    <w:name w:val="footer"/>
    <w:basedOn w:val="a"/>
    <w:link w:val="af8"/>
    <w:uiPriority w:val="99"/>
    <w:unhideWhenUsed/>
    <w:rsid w:val="0039273D"/>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39273D"/>
    <w:rPr>
      <w:rFonts w:ascii="Calibri" w:eastAsia="Calibri" w:hAnsi="Calibri" w:cs="Times New Roman"/>
    </w:rPr>
  </w:style>
  <w:style w:type="paragraph" w:styleId="af9">
    <w:name w:val="Balloon Text"/>
    <w:basedOn w:val="a"/>
    <w:link w:val="afa"/>
    <w:uiPriority w:val="99"/>
    <w:semiHidden/>
    <w:unhideWhenUsed/>
    <w:rsid w:val="007577DD"/>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7577D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C3F"/>
    <w:rPr>
      <w:rFonts w:ascii="Calibri" w:eastAsia="Calibri" w:hAnsi="Calibri" w:cs="Times New Roman"/>
    </w:rPr>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rFonts w:asciiTheme="minorHAnsi" w:eastAsiaTheme="minorHAnsi" w:hAnsiTheme="minorHAnsi" w:cstheme="minorBidi"/>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rPr>
      <w:rFonts w:asciiTheme="minorHAnsi" w:eastAsiaTheme="minorHAnsi" w:hAnsiTheme="minorHAnsi" w:cstheme="minorBidi"/>
    </w:rPr>
  </w:style>
  <w:style w:type="paragraph" w:styleId="21">
    <w:name w:val="Quote"/>
    <w:basedOn w:val="a"/>
    <w:next w:val="a"/>
    <w:link w:val="22"/>
    <w:uiPriority w:val="29"/>
    <w:qFormat/>
    <w:rsid w:val="00E07187"/>
    <w:rPr>
      <w:rFonts w:asciiTheme="minorHAnsi" w:eastAsiaTheme="minorHAnsi" w:hAnsiTheme="minorHAnsi" w:cstheme="minorBidi"/>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table" w:styleId="af4">
    <w:name w:val="Table Grid"/>
    <w:basedOn w:val="a1"/>
    <w:rsid w:val="00392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nhideWhenUsed/>
    <w:rsid w:val="00392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39273D"/>
    <w:rPr>
      <w:rFonts w:ascii="Courier New" w:eastAsia="Times New Roman" w:hAnsi="Courier New" w:cs="Courier New"/>
      <w:sz w:val="20"/>
      <w:szCs w:val="20"/>
      <w:lang w:eastAsia="ru-RU"/>
    </w:rPr>
  </w:style>
  <w:style w:type="character" w:customStyle="1" w:styleId="hljs-keyword1">
    <w:name w:val="hljs-keyword1"/>
    <w:rsid w:val="0039273D"/>
    <w:rPr>
      <w:b/>
      <w:bCs/>
      <w:color w:val="333333"/>
    </w:rPr>
  </w:style>
  <w:style w:type="character" w:customStyle="1" w:styleId="hljs-comment1">
    <w:name w:val="hljs-comment1"/>
    <w:rsid w:val="0039273D"/>
    <w:rPr>
      <w:i/>
      <w:iCs/>
      <w:color w:val="999988"/>
    </w:rPr>
  </w:style>
  <w:style w:type="paragraph" w:styleId="af5">
    <w:name w:val="header"/>
    <w:basedOn w:val="a"/>
    <w:link w:val="af6"/>
    <w:uiPriority w:val="99"/>
    <w:unhideWhenUsed/>
    <w:rsid w:val="0039273D"/>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39273D"/>
    <w:rPr>
      <w:rFonts w:ascii="Calibri" w:eastAsia="Calibri" w:hAnsi="Calibri" w:cs="Times New Roman"/>
    </w:rPr>
  </w:style>
  <w:style w:type="paragraph" w:styleId="af7">
    <w:name w:val="footer"/>
    <w:basedOn w:val="a"/>
    <w:link w:val="af8"/>
    <w:uiPriority w:val="99"/>
    <w:unhideWhenUsed/>
    <w:rsid w:val="0039273D"/>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39273D"/>
    <w:rPr>
      <w:rFonts w:ascii="Calibri" w:eastAsia="Calibri" w:hAnsi="Calibri" w:cs="Times New Roman"/>
    </w:rPr>
  </w:style>
  <w:style w:type="paragraph" w:styleId="af9">
    <w:name w:val="Balloon Text"/>
    <w:basedOn w:val="a"/>
    <w:link w:val="afa"/>
    <w:uiPriority w:val="99"/>
    <w:semiHidden/>
    <w:unhideWhenUsed/>
    <w:rsid w:val="007577DD"/>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7577D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13</Pages>
  <Words>3676</Words>
  <Characters>20958</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23</cp:revision>
  <dcterms:created xsi:type="dcterms:W3CDTF">2017-08-28T16:44:00Z</dcterms:created>
  <dcterms:modified xsi:type="dcterms:W3CDTF">2017-10-04T16:19:00Z</dcterms:modified>
</cp:coreProperties>
</file>